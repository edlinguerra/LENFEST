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B8BBA" w14:textId="77777777" w:rsidR="00B22F40" w:rsidRDefault="00B22F40" w:rsidP="00B22F40">
      <w:pPr>
        <w:spacing w:line="360" w:lineRule="auto"/>
        <w:jc w:val="center"/>
      </w:pPr>
      <w:bookmarkStart w:id="0" w:name="_GoBack"/>
      <w:bookmarkEnd w:id="0"/>
    </w:p>
    <w:p w14:paraId="5ABF9829" w14:textId="77777777" w:rsidR="00F92DAF" w:rsidRDefault="00F92DAF" w:rsidP="00B22F40">
      <w:pPr>
        <w:spacing w:line="360" w:lineRule="auto"/>
        <w:jc w:val="center"/>
      </w:pPr>
    </w:p>
    <w:p w14:paraId="658FFFC7" w14:textId="77777777" w:rsidR="00B22F40" w:rsidRDefault="00B22F40" w:rsidP="00B22F40">
      <w:pPr>
        <w:spacing w:line="360" w:lineRule="auto"/>
        <w:jc w:val="center"/>
      </w:pPr>
    </w:p>
    <w:p w14:paraId="6054599F" w14:textId="77777777" w:rsidR="00B22F40" w:rsidRDefault="00B22F40" w:rsidP="00B22F40">
      <w:pPr>
        <w:spacing w:line="360" w:lineRule="auto"/>
        <w:jc w:val="center"/>
      </w:pPr>
    </w:p>
    <w:p w14:paraId="743C2DEB" w14:textId="56F1CE68" w:rsidR="00B22F40" w:rsidRDefault="00B22F40" w:rsidP="00B22F40">
      <w:pPr>
        <w:spacing w:line="360" w:lineRule="auto"/>
        <w:jc w:val="center"/>
      </w:pPr>
      <w:r>
        <w:t>Research Proposal</w:t>
      </w:r>
    </w:p>
    <w:p w14:paraId="43BA8EED" w14:textId="77777777" w:rsidR="00B22F40" w:rsidRDefault="00B22F40" w:rsidP="00B22F40">
      <w:pPr>
        <w:spacing w:line="360" w:lineRule="auto"/>
        <w:jc w:val="center"/>
      </w:pPr>
    </w:p>
    <w:p w14:paraId="2628B6F8" w14:textId="77777777" w:rsidR="00B22F40" w:rsidRDefault="00B22F40" w:rsidP="00B22F40">
      <w:pPr>
        <w:spacing w:line="360" w:lineRule="auto"/>
        <w:jc w:val="center"/>
      </w:pPr>
      <w:r>
        <w:t xml:space="preserve">Building a Fishery Ecosystem Plan for the U.S. Caribbean Region as a Guide for Implementing Ecosystem-based Fishery Management </w:t>
      </w:r>
    </w:p>
    <w:p w14:paraId="158846D2" w14:textId="77777777" w:rsidR="00B22F40" w:rsidRDefault="00B22F40" w:rsidP="00B22F40">
      <w:pPr>
        <w:spacing w:line="360" w:lineRule="auto"/>
        <w:jc w:val="center"/>
      </w:pPr>
    </w:p>
    <w:p w14:paraId="2811B45E" w14:textId="430CD2F3" w:rsidR="00B22F40" w:rsidRDefault="00B22F40" w:rsidP="00B22F40">
      <w:pPr>
        <w:spacing w:line="360" w:lineRule="auto"/>
        <w:jc w:val="center"/>
      </w:pPr>
      <w:r>
        <w:t>Proposed by:</w:t>
      </w:r>
    </w:p>
    <w:p w14:paraId="4A4137F7" w14:textId="77777777" w:rsidR="00B22F40" w:rsidRDefault="00B22F40" w:rsidP="00B22F40">
      <w:pPr>
        <w:spacing w:line="360" w:lineRule="auto"/>
        <w:jc w:val="center"/>
      </w:pPr>
    </w:p>
    <w:p w14:paraId="5E059469" w14:textId="7F3C13CB" w:rsidR="00B22F40" w:rsidRPr="00B22F40" w:rsidRDefault="00B22F40" w:rsidP="00B22F40">
      <w:pPr>
        <w:spacing w:line="360" w:lineRule="auto"/>
        <w:jc w:val="center"/>
      </w:pPr>
      <w:r w:rsidRPr="00074C1E">
        <w:t xml:space="preserve">Dr. Juan J Cruz-Motta (Dep. </w:t>
      </w:r>
      <w:r w:rsidRPr="00B22F40">
        <w:t xml:space="preserve">Marine </w:t>
      </w:r>
      <w:r>
        <w:t>Sciences, University of Puerto R</w:t>
      </w:r>
      <w:r w:rsidRPr="00B22F40">
        <w:t>ico-Mayaguez)</w:t>
      </w:r>
    </w:p>
    <w:p w14:paraId="0F9A073F" w14:textId="64544E0C" w:rsidR="00B22F40" w:rsidRDefault="00B22F40" w:rsidP="00B22F40">
      <w:pPr>
        <w:spacing w:line="360" w:lineRule="auto"/>
        <w:jc w:val="center"/>
      </w:pPr>
      <w:r>
        <w:t xml:space="preserve">Dr. </w:t>
      </w:r>
      <w:r w:rsidRPr="00B22F40">
        <w:t>Stacey</w:t>
      </w:r>
      <w:r w:rsidR="00074C1E">
        <w:t xml:space="preserve"> M</w:t>
      </w:r>
      <w:r w:rsidRPr="00B22F40">
        <w:t xml:space="preserve"> Williams (Institute for Socio-E</w:t>
      </w:r>
      <w:r>
        <w:t>cological Rese</w:t>
      </w:r>
      <w:r w:rsidRPr="00B22F40">
        <w:t>a</w:t>
      </w:r>
      <w:r>
        <w:t>r</w:t>
      </w:r>
      <w:r w:rsidRPr="00B22F40">
        <w:t>ch)</w:t>
      </w:r>
    </w:p>
    <w:p w14:paraId="6E421AA3" w14:textId="403510EA" w:rsidR="00287C9B" w:rsidRDefault="00287C9B" w:rsidP="00B22F40">
      <w:pPr>
        <w:spacing w:line="360" w:lineRule="auto"/>
        <w:jc w:val="center"/>
      </w:pPr>
      <w:r>
        <w:t>Dr. Tarsila Seara (</w:t>
      </w:r>
      <w:r w:rsidRPr="00287C9B">
        <w:t>Dep</w:t>
      </w:r>
      <w:r>
        <w:t>.</w:t>
      </w:r>
      <w:r w:rsidRPr="00287C9B">
        <w:t xml:space="preserve"> of Biology and Environmental Science, University of New Haven</w:t>
      </w:r>
      <w:r>
        <w:t>)</w:t>
      </w:r>
    </w:p>
    <w:p w14:paraId="29A1E917" w14:textId="77777777" w:rsidR="00B22F40" w:rsidRDefault="00B22F40" w:rsidP="00B22F40">
      <w:pPr>
        <w:spacing w:line="360" w:lineRule="auto"/>
        <w:jc w:val="center"/>
      </w:pPr>
    </w:p>
    <w:p w14:paraId="4377F04C" w14:textId="6B4A5E63" w:rsidR="00B22F40" w:rsidRPr="00B22F40" w:rsidRDefault="00B22F40" w:rsidP="00B22F40">
      <w:pPr>
        <w:spacing w:line="360" w:lineRule="auto"/>
        <w:jc w:val="center"/>
      </w:pPr>
      <w:r>
        <w:t>Proposed to:</w:t>
      </w:r>
    </w:p>
    <w:p w14:paraId="29114EA9" w14:textId="77777777" w:rsidR="008F2133" w:rsidRPr="00B22F40" w:rsidRDefault="008F2133">
      <w:pPr>
        <w:tabs>
          <w:tab w:val="left" w:pos="7920"/>
          <w:tab w:val="left" w:pos="9360"/>
        </w:tabs>
        <w:ind w:left="1440" w:right="1530"/>
        <w:jc w:val="center"/>
        <w:rPr>
          <w:rFonts w:ascii="Garamond" w:eastAsia="Garamond" w:hAnsi="Garamond" w:cs="Garamond"/>
          <w:b/>
          <w:sz w:val="23"/>
          <w:szCs w:val="23"/>
        </w:rPr>
      </w:pPr>
    </w:p>
    <w:p w14:paraId="1803760D" w14:textId="77777777" w:rsidR="008F2133" w:rsidRPr="00B22F40" w:rsidRDefault="008F2133">
      <w:pPr>
        <w:tabs>
          <w:tab w:val="left" w:pos="7920"/>
          <w:tab w:val="left" w:pos="9360"/>
        </w:tabs>
        <w:ind w:left="1440" w:right="1530"/>
        <w:jc w:val="center"/>
        <w:rPr>
          <w:rFonts w:ascii="Garamond" w:eastAsia="Garamond" w:hAnsi="Garamond" w:cs="Garamond"/>
          <w:b/>
          <w:sz w:val="23"/>
          <w:szCs w:val="23"/>
        </w:rPr>
      </w:pPr>
    </w:p>
    <w:p w14:paraId="57D47D3B" w14:textId="77777777" w:rsidR="008F2133" w:rsidRPr="00B22F40" w:rsidRDefault="008F2133">
      <w:pPr>
        <w:tabs>
          <w:tab w:val="left" w:pos="7920"/>
          <w:tab w:val="left" w:pos="9360"/>
        </w:tabs>
        <w:ind w:left="1440" w:right="1530"/>
        <w:jc w:val="center"/>
        <w:rPr>
          <w:rFonts w:ascii="Garamond" w:eastAsia="Garamond" w:hAnsi="Garamond" w:cs="Garamond"/>
          <w:b/>
          <w:sz w:val="23"/>
          <w:szCs w:val="23"/>
        </w:rPr>
      </w:pPr>
    </w:p>
    <w:p w14:paraId="0DD5163B" w14:textId="77777777" w:rsidR="008F2133" w:rsidRDefault="001158BF">
      <w:pPr>
        <w:tabs>
          <w:tab w:val="left" w:pos="7920"/>
          <w:tab w:val="left" w:pos="9360"/>
        </w:tabs>
        <w:ind w:left="1440" w:right="1530"/>
        <w:jc w:val="center"/>
        <w:rPr>
          <w:rFonts w:ascii="Garamond" w:eastAsia="Garamond" w:hAnsi="Garamond" w:cs="Garamond"/>
          <w:b/>
          <w:sz w:val="23"/>
          <w:szCs w:val="23"/>
        </w:rPr>
      </w:pPr>
      <w:r>
        <w:rPr>
          <w:rFonts w:ascii="Garamond" w:eastAsia="Garamond" w:hAnsi="Garamond" w:cs="Garamond"/>
          <w:b/>
          <w:noProof/>
          <w:sz w:val="23"/>
          <w:szCs w:val="23"/>
        </w:rPr>
        <w:drawing>
          <wp:inline distT="0" distB="0" distL="0" distR="0" wp14:anchorId="403B404B" wp14:editId="3C1E4DCB">
            <wp:extent cx="2581275" cy="1390650"/>
            <wp:effectExtent l="0" t="0" r="0" b="0"/>
            <wp:docPr id="1" name="image2.jpg" descr="Lenfest_Logo"/>
            <wp:cNvGraphicFramePr/>
            <a:graphic xmlns:a="http://schemas.openxmlformats.org/drawingml/2006/main">
              <a:graphicData uri="http://schemas.openxmlformats.org/drawingml/2006/picture">
                <pic:pic xmlns:pic="http://schemas.openxmlformats.org/drawingml/2006/picture">
                  <pic:nvPicPr>
                    <pic:cNvPr id="0" name="image2.jpg" descr="Lenfest_Logo"/>
                    <pic:cNvPicPr preferRelativeResize="0"/>
                  </pic:nvPicPr>
                  <pic:blipFill>
                    <a:blip r:embed="rId8"/>
                    <a:srcRect/>
                    <a:stretch>
                      <a:fillRect/>
                    </a:stretch>
                  </pic:blipFill>
                  <pic:spPr>
                    <a:xfrm>
                      <a:off x="0" y="0"/>
                      <a:ext cx="2581275" cy="1390650"/>
                    </a:xfrm>
                    <a:prstGeom prst="rect">
                      <a:avLst/>
                    </a:prstGeom>
                    <a:ln/>
                  </pic:spPr>
                </pic:pic>
              </a:graphicData>
            </a:graphic>
          </wp:inline>
        </w:drawing>
      </w:r>
    </w:p>
    <w:p w14:paraId="42C28816" w14:textId="77777777" w:rsidR="008F2133" w:rsidRDefault="001158BF">
      <w:pPr>
        <w:jc w:val="center"/>
        <w:rPr>
          <w:rFonts w:ascii="Calibri" w:eastAsia="Calibri" w:hAnsi="Calibri" w:cs="Calibri"/>
          <w:i/>
          <w:sz w:val="22"/>
          <w:szCs w:val="22"/>
        </w:rPr>
      </w:pPr>
      <w:r>
        <w:rPr>
          <w:rFonts w:ascii="Calibri" w:eastAsia="Calibri" w:hAnsi="Calibri" w:cs="Calibri"/>
          <w:i/>
          <w:sz w:val="22"/>
          <w:szCs w:val="22"/>
        </w:rPr>
        <w:t>901 E Street, NW, 10</w:t>
      </w:r>
      <w:r>
        <w:rPr>
          <w:rFonts w:ascii="Calibri" w:eastAsia="Calibri" w:hAnsi="Calibri" w:cs="Calibri"/>
          <w:i/>
          <w:sz w:val="22"/>
          <w:szCs w:val="22"/>
          <w:vertAlign w:val="superscript"/>
        </w:rPr>
        <w:t>th</w:t>
      </w:r>
      <w:r>
        <w:rPr>
          <w:rFonts w:ascii="Calibri" w:eastAsia="Calibri" w:hAnsi="Calibri" w:cs="Calibri"/>
          <w:i/>
          <w:sz w:val="22"/>
          <w:szCs w:val="22"/>
        </w:rPr>
        <w:t xml:space="preserve"> Floor, Washington, DC 20004</w:t>
      </w:r>
    </w:p>
    <w:p w14:paraId="3BEB85BD" w14:textId="77777777" w:rsidR="008F2133" w:rsidRDefault="001158BF">
      <w:pPr>
        <w:jc w:val="center"/>
        <w:rPr>
          <w:rFonts w:ascii="Calibri" w:eastAsia="Calibri" w:hAnsi="Calibri" w:cs="Calibri"/>
          <w:i/>
          <w:sz w:val="22"/>
          <w:szCs w:val="22"/>
        </w:rPr>
      </w:pPr>
      <w:r>
        <w:rPr>
          <w:rFonts w:ascii="Calibri" w:eastAsia="Calibri" w:hAnsi="Calibri" w:cs="Calibri"/>
          <w:i/>
          <w:sz w:val="22"/>
          <w:szCs w:val="22"/>
        </w:rPr>
        <w:t>Tel: 202-552-2158 ▪ Fax: 202-552-2299</w:t>
      </w:r>
    </w:p>
    <w:p w14:paraId="55768404" w14:textId="77777777" w:rsidR="008F2133" w:rsidRDefault="008F2133">
      <w:pPr>
        <w:rPr>
          <w:rFonts w:ascii="Calibri" w:eastAsia="Calibri" w:hAnsi="Calibri" w:cs="Calibri"/>
          <w:i/>
        </w:rPr>
      </w:pPr>
    </w:p>
    <w:p w14:paraId="6B261001" w14:textId="77777777" w:rsidR="008F2133" w:rsidRDefault="008F2133">
      <w:pPr>
        <w:ind w:right="1530"/>
        <w:jc w:val="both"/>
        <w:rPr>
          <w:rFonts w:ascii="Calibri" w:eastAsia="Calibri" w:hAnsi="Calibri" w:cs="Calibri"/>
        </w:rPr>
      </w:pPr>
    </w:p>
    <w:p w14:paraId="1F13E072" w14:textId="77777777" w:rsidR="00B22F40" w:rsidRDefault="00B22F40">
      <w:pPr>
        <w:jc w:val="both"/>
        <w:rPr>
          <w:rFonts w:ascii="Calibri" w:eastAsia="Calibri" w:hAnsi="Calibri" w:cs="Calibri"/>
          <w:b/>
        </w:rPr>
      </w:pPr>
    </w:p>
    <w:p w14:paraId="58963F38" w14:textId="77777777" w:rsidR="00B22F40" w:rsidRDefault="00B22F40">
      <w:pPr>
        <w:jc w:val="both"/>
        <w:rPr>
          <w:rFonts w:ascii="Calibri" w:eastAsia="Calibri" w:hAnsi="Calibri" w:cs="Calibri"/>
          <w:b/>
        </w:rPr>
      </w:pPr>
    </w:p>
    <w:p w14:paraId="17041DF7" w14:textId="77777777" w:rsidR="00B22F40" w:rsidRDefault="00B22F40">
      <w:pPr>
        <w:jc w:val="both"/>
        <w:rPr>
          <w:rFonts w:ascii="Calibri" w:eastAsia="Calibri" w:hAnsi="Calibri" w:cs="Calibri"/>
          <w:b/>
        </w:rPr>
      </w:pPr>
    </w:p>
    <w:p w14:paraId="13FE3F4F" w14:textId="77777777" w:rsidR="00B22F40" w:rsidRDefault="00B22F40">
      <w:pPr>
        <w:jc w:val="both"/>
        <w:rPr>
          <w:rFonts w:ascii="Calibri" w:eastAsia="Calibri" w:hAnsi="Calibri" w:cs="Calibri"/>
          <w:b/>
        </w:rPr>
      </w:pPr>
    </w:p>
    <w:p w14:paraId="1BCF847B" w14:textId="77777777" w:rsidR="00B22F40" w:rsidRDefault="00B22F40">
      <w:pPr>
        <w:jc w:val="both"/>
        <w:rPr>
          <w:rFonts w:ascii="Calibri" w:eastAsia="Calibri" w:hAnsi="Calibri" w:cs="Calibri"/>
          <w:b/>
        </w:rPr>
      </w:pPr>
    </w:p>
    <w:p w14:paraId="031A20CE" w14:textId="77777777" w:rsidR="00B22F40" w:rsidRDefault="00B22F40">
      <w:pPr>
        <w:jc w:val="both"/>
        <w:rPr>
          <w:rFonts w:ascii="Calibri" w:eastAsia="Calibri" w:hAnsi="Calibri" w:cs="Calibri"/>
          <w:b/>
        </w:rPr>
      </w:pPr>
    </w:p>
    <w:p w14:paraId="1C692234" w14:textId="77777777" w:rsidR="00B22F40" w:rsidRDefault="00B22F40">
      <w:pPr>
        <w:jc w:val="both"/>
        <w:rPr>
          <w:rFonts w:ascii="Calibri" w:eastAsia="Calibri" w:hAnsi="Calibri" w:cs="Calibri"/>
          <w:b/>
        </w:rPr>
      </w:pPr>
    </w:p>
    <w:p w14:paraId="0851F48C" w14:textId="77777777" w:rsidR="00B22F40" w:rsidRDefault="00B22F40">
      <w:pPr>
        <w:jc w:val="both"/>
        <w:rPr>
          <w:rFonts w:ascii="Calibri" w:eastAsia="Calibri" w:hAnsi="Calibri" w:cs="Calibri"/>
          <w:b/>
        </w:rPr>
      </w:pPr>
    </w:p>
    <w:p w14:paraId="4B1F4632" w14:textId="77777777" w:rsidR="00B22F40" w:rsidRDefault="00B22F40">
      <w:pPr>
        <w:jc w:val="both"/>
        <w:rPr>
          <w:rFonts w:ascii="Calibri" w:eastAsia="Calibri" w:hAnsi="Calibri" w:cs="Calibri"/>
          <w:b/>
        </w:rPr>
      </w:pPr>
    </w:p>
    <w:p w14:paraId="09D4D3DE" w14:textId="77777777" w:rsidR="00B22F40" w:rsidRDefault="00B22F40">
      <w:pPr>
        <w:jc w:val="both"/>
        <w:rPr>
          <w:rFonts w:ascii="Calibri" w:eastAsia="Calibri" w:hAnsi="Calibri" w:cs="Calibri"/>
          <w:b/>
        </w:rPr>
      </w:pPr>
    </w:p>
    <w:p w14:paraId="2E40E08A" w14:textId="77777777" w:rsidR="008F2133" w:rsidRPr="00B22F40" w:rsidRDefault="001158BF">
      <w:pPr>
        <w:jc w:val="both"/>
        <w:rPr>
          <w:rFonts w:eastAsia="Calibri"/>
          <w:b/>
        </w:rPr>
      </w:pPr>
      <w:r w:rsidRPr="00B22F40">
        <w:rPr>
          <w:rFonts w:eastAsia="Calibri"/>
          <w:b/>
        </w:rPr>
        <w:t>I. PROJECT NARRATIVE</w:t>
      </w:r>
    </w:p>
    <w:p w14:paraId="2D50B61F" w14:textId="77777777" w:rsidR="008F2133" w:rsidRPr="00B22F40" w:rsidRDefault="008F2133">
      <w:pPr>
        <w:jc w:val="both"/>
        <w:rPr>
          <w:rFonts w:eastAsia="Calibri"/>
        </w:rPr>
      </w:pPr>
    </w:p>
    <w:p w14:paraId="0C6781E8" w14:textId="77777777" w:rsidR="008F2133" w:rsidRPr="00B22F40" w:rsidRDefault="001158BF">
      <w:pPr>
        <w:jc w:val="both"/>
        <w:rPr>
          <w:rFonts w:eastAsia="Calibri"/>
          <w:b/>
        </w:rPr>
      </w:pPr>
      <w:r w:rsidRPr="00B22F40">
        <w:rPr>
          <w:rFonts w:eastAsia="Calibri"/>
          <w:b/>
        </w:rPr>
        <w:t xml:space="preserve">A.  Project Description </w:t>
      </w:r>
    </w:p>
    <w:p w14:paraId="79EF4F0F" w14:textId="77777777" w:rsidR="008F2133" w:rsidRPr="00B22F40" w:rsidRDefault="008F2133">
      <w:pPr>
        <w:jc w:val="both"/>
        <w:rPr>
          <w:rFonts w:eastAsia="Calibri"/>
        </w:rPr>
      </w:pPr>
    </w:p>
    <w:p w14:paraId="15B5F4BA" w14:textId="144834BD" w:rsidR="00287C9B" w:rsidRPr="009511DE" w:rsidRDefault="00287C9B" w:rsidP="00B22F40">
      <w:pPr>
        <w:ind w:left="720"/>
        <w:jc w:val="both"/>
        <w:rPr>
          <w:rFonts w:eastAsia="Calibri"/>
        </w:rPr>
      </w:pPr>
      <w:r>
        <w:rPr>
          <w:rFonts w:eastAsia="Calibri"/>
          <w:b/>
        </w:rPr>
        <w:t xml:space="preserve">Purpose: </w:t>
      </w:r>
      <w:r w:rsidR="009511DE">
        <w:rPr>
          <w:rFonts w:eastAsia="Calibri"/>
        </w:rPr>
        <w:t>To</w:t>
      </w:r>
      <w:r w:rsidR="009511DE">
        <w:rPr>
          <w:rFonts w:eastAsia="Calibri"/>
          <w:b/>
        </w:rPr>
        <w:t xml:space="preserve"> </w:t>
      </w:r>
      <w:r w:rsidR="009511DE">
        <w:rPr>
          <w:rFonts w:eastAsia="Calibri"/>
        </w:rPr>
        <w:t xml:space="preserve">develop </w:t>
      </w:r>
      <w:r w:rsidR="00AB4705">
        <w:rPr>
          <w:rFonts w:eastAsia="Calibri"/>
        </w:rPr>
        <w:t xml:space="preserve">(and quantitatively assess) </w:t>
      </w:r>
      <w:r w:rsidR="009511DE">
        <w:rPr>
          <w:rFonts w:eastAsia="Calibri"/>
        </w:rPr>
        <w:t>a conceptual model of the Caribbean coral reef systems and associated fisheries</w:t>
      </w:r>
      <w:r w:rsidR="00AB4705">
        <w:rPr>
          <w:rFonts w:eastAsia="Calibri"/>
        </w:rPr>
        <w:t>;</w:t>
      </w:r>
      <w:r w:rsidR="009511DE">
        <w:rPr>
          <w:rFonts w:eastAsia="Calibri"/>
        </w:rPr>
        <w:t xml:space="preserve"> in order to guide </w:t>
      </w:r>
      <w:r w:rsidR="009511DE" w:rsidRPr="009511DE">
        <w:rPr>
          <w:rFonts w:eastAsia="Calibri"/>
        </w:rPr>
        <w:t>ecosystem-based, strategic fisheries management objectives that could be used to inform the development of a Fishery Ecosystem Plan (FEP) in the Caribbean region.</w:t>
      </w:r>
    </w:p>
    <w:p w14:paraId="19004A10" w14:textId="77777777" w:rsidR="009511DE" w:rsidRDefault="009511DE" w:rsidP="00B22F40">
      <w:pPr>
        <w:ind w:left="720"/>
        <w:jc w:val="both"/>
        <w:rPr>
          <w:rFonts w:eastAsia="Calibri"/>
          <w:b/>
        </w:rPr>
      </w:pPr>
    </w:p>
    <w:p w14:paraId="26A4A401" w14:textId="77777777" w:rsidR="00AA5A09" w:rsidRDefault="00AA5A09" w:rsidP="00B22F40">
      <w:pPr>
        <w:ind w:left="720"/>
        <w:jc w:val="both"/>
        <w:rPr>
          <w:rFonts w:eastAsia="Calibri"/>
          <w:b/>
        </w:rPr>
      </w:pPr>
      <w:r>
        <w:rPr>
          <w:rFonts w:eastAsia="Calibri"/>
          <w:b/>
        </w:rPr>
        <w:t>Background</w:t>
      </w:r>
      <w:r w:rsidR="00B22F40">
        <w:rPr>
          <w:rFonts w:eastAsia="Calibri"/>
          <w:b/>
        </w:rPr>
        <w:t xml:space="preserve"> </w:t>
      </w:r>
    </w:p>
    <w:p w14:paraId="52E12034" w14:textId="4A29B6DB" w:rsidR="005C4FB8" w:rsidRPr="00B22F40" w:rsidRDefault="005D0512" w:rsidP="00AA5A09">
      <w:pPr>
        <w:ind w:left="720" w:firstLine="720"/>
        <w:jc w:val="both"/>
      </w:pPr>
      <w:r w:rsidRPr="00B22F40">
        <w:t xml:space="preserve">During the fourth national scientific and statistical committee workshop in 2011, eight </w:t>
      </w:r>
      <w:r w:rsidR="00A96DCD" w:rsidRPr="00B22F40">
        <w:t xml:space="preserve">Science and </w:t>
      </w:r>
      <w:r w:rsidR="00715797" w:rsidRPr="00B22F40">
        <w:t>Statistical Committee (SSC)</w:t>
      </w:r>
      <w:r w:rsidR="008D425A" w:rsidRPr="00B22F40">
        <w:t xml:space="preserve"> members</w:t>
      </w:r>
      <w:r w:rsidRPr="00B22F40">
        <w:t xml:space="preserve"> started </w:t>
      </w:r>
      <w:r w:rsidR="00657C9C">
        <w:t>a</w:t>
      </w:r>
      <w:r w:rsidRPr="00B22F40">
        <w:t xml:space="preserve"> discussion directed at incorporating ecosystem consideration</w:t>
      </w:r>
      <w:r w:rsidR="00662158" w:rsidRPr="00B22F40">
        <w:t>s</w:t>
      </w:r>
      <w:r w:rsidRPr="00B22F40">
        <w:t xml:space="preserve"> into the management of fisheries around the US</w:t>
      </w:r>
      <w:r w:rsidR="00715797" w:rsidRPr="00B22F40">
        <w:t xml:space="preserve"> </w:t>
      </w:r>
      <w:r w:rsidR="00715797" w:rsidRPr="00B22F40">
        <w:fldChar w:fldCharType="begin" w:fldLock="1"/>
      </w:r>
      <w:r w:rsidR="00247785" w:rsidRPr="00B22F40">
        <w:instrText>ADDIN CSL_CITATION {"citationItems":[{"id":"ITEM-1","itemData":{"author":[{"dropping-particle":"","family":"Seagraves","given":"R.","non-dropping-particle":"","parse-names":false,"suffix":""},{"dropping-particle":"","family":"Collins","given":"K.","non-dropping-particle":"","parse-names":false,"suffix":""}],"id":"ITEM-1","issued":{"date-parts":[["2012"]]},"number-of-pages":"99","title":"Report of a National Scientific and Statistical Committee","type":"report"},"uris":["http://www.mendeley.com/documents/?uuid=eec0ab24-7274-49d4-bd0c-db7355702523","http://www.mendeley.com/documents/?uuid=175fa078-d1e8-450a-81f8-559b5f3fb244"]}],"mendeley":{"formattedCitation":"(Seagraves &amp; Collins 2012)","plainTextFormattedCitation":"(Seagraves &amp; Collins 2012)","previouslyFormattedCitation":"(Seagraves &amp; Collins 2012)"},"properties":{"noteIndex":0},"schema":"https://github.com/citation-style-language/schema/raw/master/csl-citation.json"}</w:instrText>
      </w:r>
      <w:r w:rsidR="00715797" w:rsidRPr="00B22F40">
        <w:fldChar w:fldCharType="separate"/>
      </w:r>
      <w:r w:rsidR="00715797" w:rsidRPr="00B22F40">
        <w:rPr>
          <w:noProof/>
        </w:rPr>
        <w:t>(Seagraves &amp; Collins 2012)</w:t>
      </w:r>
      <w:r w:rsidR="00715797" w:rsidRPr="00B22F40">
        <w:fldChar w:fldCharType="end"/>
      </w:r>
      <w:r w:rsidR="00715797" w:rsidRPr="00B22F40">
        <w:t xml:space="preserve">. </w:t>
      </w:r>
      <w:r w:rsidR="00657C9C">
        <w:t xml:space="preserve">Since then </w:t>
      </w:r>
      <w:r w:rsidR="00657C9C" w:rsidRPr="00B22F40">
        <w:t xml:space="preserve">NOAA Fisheries developed a policy, roadmap and draft implementation plans to formalize its commitment to executing Ecosystem Based Fisheries Management (EBFM) across the Nation </w:t>
      </w:r>
      <w:r w:rsidR="00657C9C" w:rsidRPr="00B22F40">
        <w:fldChar w:fldCharType="begin" w:fldLock="1"/>
      </w:r>
      <w:r w:rsidR="00E853A2">
        <w:instrText>ADDIN CSL_CITATION {"citationItems":[{"id":"ITEM-1","itemData":{"author":[{"dropping-particle":"","family":"National Marine Fisheries Service","given":"","non-dropping-particle":"","parse-names":false,"suffix":""}],"container-title":"NOAA FISHERIES ECOSYSTEM-BASED FISHERIES MANAGEMENT ROAD MAP. National Marine Fisheries Service Policy Directive 01-120-01.","id":"ITEM-1","issued":{"date-parts":[["2016"]]},"title":"National Marine Fisheries Service Policy Directive 01-120-01.","type":"report"},"uris":["http://www.mendeley.com/documents/?uuid=6c0889dd-8fde-41be-b81c-97ee30feaef2","http://www.mendeley.com/documents/?uuid=16f77f14-ffc4-4bd6-8fd7-5769afe3a2d8"]}],"mendeley":{"formattedCitation":"(National Marine Fisheries Service 2016)","manualFormatting":"(Figure 1, NOAA Fisheries 2016a; NOAA Fisheries 2016b)","plainTextFormattedCitation":"(National Marine Fisheries Service 2016)","previouslyFormattedCitation":"(National Marine Fisheries Service 2016)"},"properties":{"noteIndex":0},"schema":"https://github.com/citation-style-language/schema/raw/master/csl-citation.json"}</w:instrText>
      </w:r>
      <w:r w:rsidR="00657C9C" w:rsidRPr="00B22F40">
        <w:fldChar w:fldCharType="separate"/>
      </w:r>
      <w:r w:rsidR="00102887">
        <w:rPr>
          <w:noProof/>
        </w:rPr>
        <w:t xml:space="preserve">(Figure 1, </w:t>
      </w:r>
      <w:r w:rsidR="004769FF">
        <w:rPr>
          <w:noProof/>
        </w:rPr>
        <w:t>National Marine</w:t>
      </w:r>
      <w:r w:rsidR="00102887">
        <w:rPr>
          <w:noProof/>
        </w:rPr>
        <w:t xml:space="preserve"> Fisheries </w:t>
      </w:r>
      <w:r w:rsidR="004769FF">
        <w:rPr>
          <w:noProof/>
        </w:rPr>
        <w:t xml:space="preserve">Service </w:t>
      </w:r>
      <w:r w:rsidR="00102887">
        <w:rPr>
          <w:noProof/>
        </w:rPr>
        <w:t>2016</w:t>
      </w:r>
      <w:r w:rsidR="00657C9C" w:rsidRPr="00B22F40">
        <w:rPr>
          <w:noProof/>
        </w:rPr>
        <w:t>)</w:t>
      </w:r>
      <w:r w:rsidR="00657C9C" w:rsidRPr="00B22F40">
        <w:fldChar w:fldCharType="end"/>
      </w:r>
      <w:r w:rsidR="00657C9C">
        <w:t>. The main goal of the EBFM plan is to maintain ecosystem res</w:t>
      </w:r>
      <w:r w:rsidR="00930509">
        <w:t>iliency through six guiding principles. In the US Caribbean</w:t>
      </w:r>
      <w:r w:rsidR="002843BF">
        <w:t>, the process needs to be multifaceted given</w:t>
      </w:r>
      <w:r w:rsidR="00930509">
        <w:t xml:space="preserve"> the ecosystems are more complex </w:t>
      </w:r>
      <w:r w:rsidR="00102887">
        <w:t>due to</w:t>
      </w:r>
      <w:r w:rsidR="00930509">
        <w:t xml:space="preserve"> the diverse array of habitats (i.e. seagrass beds, mangroves, coral reefs, pelagic and hard/soft sandy bottoms)</w:t>
      </w:r>
      <w:r w:rsidR="002843BF">
        <w:t>.</w:t>
      </w:r>
      <w:r w:rsidR="00657C9C" w:rsidRPr="00B22F40">
        <w:t xml:space="preserve"> </w:t>
      </w:r>
      <w:r w:rsidR="00657C9C">
        <w:t>V</w:t>
      </w:r>
      <w:r w:rsidR="00715797" w:rsidRPr="00B22F40">
        <w:t>arious F</w:t>
      </w:r>
      <w:r w:rsidR="00E11FCD" w:rsidRPr="00B22F40">
        <w:t xml:space="preserve">isheries </w:t>
      </w:r>
      <w:r w:rsidR="00715797" w:rsidRPr="00B22F40">
        <w:t>M</w:t>
      </w:r>
      <w:r w:rsidR="00E11FCD" w:rsidRPr="00B22F40">
        <w:t xml:space="preserve">anagement </w:t>
      </w:r>
      <w:r w:rsidR="00715797" w:rsidRPr="00B22F40">
        <w:t>C</w:t>
      </w:r>
      <w:r w:rsidR="00E11FCD" w:rsidRPr="00B22F40">
        <w:t>ouncils (FMC)</w:t>
      </w:r>
      <w:r w:rsidR="00715797" w:rsidRPr="00B22F40">
        <w:t xml:space="preserve"> (e.g. Mid Atlantic, Pacific) have developed guidance documents to start an Ecosystem Approach to Fisheries Management </w:t>
      </w:r>
      <w:r w:rsidR="00715797" w:rsidRPr="00B22F40">
        <w:fldChar w:fldCharType="begin" w:fldLock="1"/>
      </w:r>
      <w:r w:rsidR="00247785" w:rsidRPr="00B22F40">
        <w:instrText>ADDIN CSL_CITATION {"citationItems":[{"id":"ITEM-1","itemData":{"author":[{"dropping-particle":"","family":"MAFMC","given":"","non-dropping-particle":"","parse-names":false,"suffix":""}],"id":"ITEM-1","issued":{"date-parts":[["2016"]]},"number-of-pages":"67","title":"Mid-Atlantic Fishery Management Council Ecosystem Approach to Fisheries Management Guidance Document","type":"report"},"uris":["http://www.mendeley.com/documents/?uuid=b8dee687-e9d0-405e-b88e-05d971dc7a21","http://www.mendeley.com/documents/?uuid=d746e895-b18c-42e6-8e37-7a16f5ccf6b6"]}],"mendeley":{"formattedCitation":"(MAFMC 2016)","plainTextFormattedCitation":"(MAFMC 2016)","previouslyFormattedCitation":"(MAFMC 2016)"},"properties":{"noteIndex":0},"schema":"https://github.com/citation-style-language/schema/raw/master/csl-citation.json"}</w:instrText>
      </w:r>
      <w:r w:rsidR="00715797" w:rsidRPr="00B22F40">
        <w:fldChar w:fldCharType="separate"/>
      </w:r>
      <w:r w:rsidR="00715797" w:rsidRPr="00B22F40">
        <w:rPr>
          <w:noProof/>
        </w:rPr>
        <w:t>(MAFMC 2016)</w:t>
      </w:r>
      <w:r w:rsidR="00715797" w:rsidRPr="00B22F40">
        <w:fldChar w:fldCharType="end"/>
      </w:r>
      <w:r w:rsidR="00715797" w:rsidRPr="00B22F40">
        <w:t>; however the Caribbean region has yet to start this process</w:t>
      </w:r>
      <w:r w:rsidR="00321488" w:rsidRPr="00B22F40">
        <w:t>.</w:t>
      </w:r>
      <w:r w:rsidR="00943A72" w:rsidRPr="00B22F40">
        <w:t>.</w:t>
      </w:r>
      <w:r w:rsidR="002D45A6" w:rsidRPr="00B22F40">
        <w:t xml:space="preserve"> </w:t>
      </w:r>
      <w:r w:rsidR="00857F13" w:rsidRPr="00B22F40">
        <w:t xml:space="preserve"> </w:t>
      </w:r>
    </w:p>
    <w:p w14:paraId="666D9301" w14:textId="7A828D11" w:rsidR="006E24EE" w:rsidRDefault="00AE28BE" w:rsidP="005354B3">
      <w:pPr>
        <w:ind w:left="720" w:firstLine="720"/>
        <w:jc w:val="both"/>
      </w:pPr>
      <w:r w:rsidRPr="005C4FB8">
        <w:t>C</w:t>
      </w:r>
      <w:r>
        <w:t>urrent management of fisheries in the Caribbean</w:t>
      </w:r>
      <w:r w:rsidRPr="005C4FB8">
        <w:t xml:space="preserve"> is based on a species by species (or group of </w:t>
      </w:r>
      <w:r>
        <w:t>s</w:t>
      </w:r>
      <w:r w:rsidRPr="005C4FB8">
        <w:t>pecies) approach</w:t>
      </w:r>
      <w:r>
        <w:t>,</w:t>
      </w:r>
      <w:r w:rsidRPr="005C4FB8">
        <w:t xml:space="preserve"> with little (or no) consideration for the multi-specific nature of the problem (i.e. species in any fish assemblages are intrinsically and naturally correlated). Also, no consideration is given to the multivariable nature of potential drivers affecting/modulating fisheries</w:t>
      </w:r>
      <w:r>
        <w:t xml:space="preserve"> resources and fish assemblages;</w:t>
      </w:r>
      <w:r w:rsidRPr="005C4FB8">
        <w:t xml:space="preserve"> </w:t>
      </w:r>
      <w:r>
        <w:t>and within this context,</w:t>
      </w:r>
      <w:r w:rsidRPr="005C4FB8">
        <w:t xml:space="preserve"> little consideration is given to the interaction between the two matrices of variables mentioned above (i.e. fish assemblages,</w:t>
      </w:r>
      <w:r>
        <w:t xml:space="preserve"> and</w:t>
      </w:r>
      <w:r w:rsidRPr="005C4FB8">
        <w:t xml:space="preserve"> drivers) and the fisheries’ socio-economic matrix</w:t>
      </w:r>
      <w:r>
        <w:t xml:space="preserve"> </w:t>
      </w:r>
      <w:r>
        <w:fldChar w:fldCharType="begin" w:fldLock="1"/>
      </w:r>
      <w:r w:rsidR="00E853A2">
        <w:instrText>ADDIN CSL_CITATION {"citationItems":[{"id":"ITEM-1","itemData":{"DOI":"10.1038/nature18607","ISBN":"0008-5472 (Print)\\r0008-5472 (Linking)","ISSN":"0028-0836","PMID":"11507039","abstract":"Ongoing declines in the structure and function of the world’s coral reefs1, 2 require novel approaches to sustain these ecosystems and the millions of people who depend on them3. A presently unexplored approach that draws on theory and practice in human health and rural development4, 5 is to systematically identify and learn from the ‘outliers’—places where ecosystems are substantially better (‘bright spots’) or worse (‘dark spots’) than expected, given the environmental conditions and socioeconomic drivers they are exposed to. Here we compile data from more than 2,500 reefs worldwide and develop a Bayesian hierarchical model to generate expectations of how standing stocks of reef fish biomass are related to 18 socioeconomic drivers and environmental conditions. We identify 15 bright spots and 35 dark spots among our global survey of coral reefs, defined as sites that have biomass levels more than two standard deviations from expectations. Importantly, bright spots are not simply comprised of remote areas with low fishing pressure; they include localities where human populations and use of ecosystem resources is high, potentially providing insights into how communities have successfully confronted strong drivers of change. Conversely, dark spots are not necessarily the sites with the lowest absolute biomass and even include some remote, uninhabited locations often considered near pristine6. We surveyed local experts about social, institutional, and environmental conditions at these sites to reveal that bright spots are characterized by strong sociocultural institutions such as customary taboos and marine tenure, high levels of local engagement in management, high dependence on marine resources, and beneficial environmental conditions such as deep-water refuges. Alternatively, dark spots are characterized by intensive capture and storage technology and a recent history of environmental shocks. Our results suggest that investments in strengthening fisheries governance, particularly aspects such as participation and property rights, could facilitate innovative conservation actions that help communities defy expectations of global reef degradation.","author":[{"dropping-particle":"","family":"Cinner","given":"Joshua E.","non-dropping-particle":"","parse-names":false,"suffix":""},{"dropping-particle":"","family":"Huchery","given":"Cindy","non-dropping-particle":"","parse-names":false,"suffix":""},{"dropping-particle":"","family":"MacNeil","given":"M. Aaron","non-dropping-particle":"","parse-names":false,"suffix":""},{"dropping-particle":"","family":"Graham","given":"Nicholas A.J.","non-dropping-particle":"","parse-names":false,"suffix":""},{"dropping-particle":"","family":"McClanahan","given":"Tim R.","non-dropping-particle":"","parse-names":false,"suffix":""},{"dropping-particle":"","family":"Maina","given":"Joseph","non-dropping-particle":"","parse-names":false,"suffix":""},{"dropping-particle":"","family":"Maire","given":"Eva","non-dropping-particle":"","parse-names":false,"suffix":""},{"dropping-particle":"","family":"Kittinger","given":"John N.","non-dropping-particle":"","parse-names":false,"suffix":""},{"dropping-particle":"","family":"Hicks","given":"Christina C.","non-dropping-particle":"","parse-names":false,"suffix":""},{"dropping-particle":"","family":"Mora","given":"Camilo","non-dropping-particle":"","parse-names":false,"suffix":""},{"dropping-particle":"","family":"Allison","given":"Edward H.","non-dropping-particle":"","parse-names":false,"suffix":""},{"dropping-particle":"","family":"D’Agata","given":"Stephanie","non-dropping-particle":"","parse-names":false,"suffix":""},{"dropping-particle":"","family":"Hoey","given":"Andrew","non-dropping-particle":"","parse-names":false,"suffix":""},{"dropping-particle":"","family":"Feary","given":"David A.","non-dropping-particle":"","parse-names":false,"suffix":""},{"dropping-particle":"","family":"Crowder","given":"Larry","non-dropping-particle":"","parse-names":false,"suffix":""},{"dropping-particle":"","family":"Williams","given":"Ivor D.","non-dropping-particle":"","parse-names":false,"suffix":""},{"dropping-particle":"","family":"Kulbicki","given":"Michel","non-dropping-particle":"","parse-names":false,"suffix":""},{"dropping-particle":"","family":"Vigliola","given":"Laurent","non-dropping-particle":"","parse-names":false,"suffix":""},{"dropping-particle":"","family":"Wantiez","given":"Laurent","non-dropping-particle":"","parse-names":false,"suffix":""},{"dropping-particle":"","family":"Edgar","given":"Graham","non-dropping-particle":"","parse-names":false,"suffix":""},{"dropping-particle":"","family":"Stuart-Smith","given":"Rick D.","non-dropping-particle":"","parse-names":false,"suffix":""},{"dropping-particle":"","family":"Sandin","given":"Stuart A.","non-dropping-particle":"","parse-names":false,"suffix":""},{"dropping-particle":"","family":"Green","given":"Alison L.","non-dropping-particle":"","parse-names":false,"suffix":""},{"dropping-particle":"","family":"Hardt","given":"Marah J.","non-dropping-particle":"","parse-names":false,"suffix":""},{"dropping-particle":"","family":"Beger","given":"Maria","non-dropping-particle":"","parse-names":false,"suffix":""},{"dropping-particle":"","family":"Friedlander","given":"Alan","non-dropping-particle":"","parse-names":false,"suffix":""},{"dropping-particle":"","family":"Campbell","given":"Stuart J.","non-dropping-particle":"","parse-names":false,"suffix":""},{"dropping-particle":"","family":"Holmes","given":"Katherine E.","non-dropping-particle":"","parse-names":false,"suffix":""},{"dropping-particle":"","family":"Wilson","given":"Shaun K.","non-dropping-particle":"","parse-names":false,"suffix":""},{"dropping-particle":"","family":"Brokovich","given":"Eran","non-dropping-particle":"","parse-names":false,"suffix":""},{"dropping-particle":"","family":"Brooks","given":"Andrew J.","non-dropping-particle":"","parse-names":false,"suffix":""},{"dropping-particle":"","family":"Cruz-Motta","given":"Juan J.","non-dropping-particle":"","parse-names":false,"suffix":""},{"dropping-particle":"","family":"Booth","given":"David J.","non-dropping-particle":"","parse-names":false,"suffix":""},{"dropping-particle":"","family":"Chabanet","given":"Pascale","non-dropping-particle":"","parse-names":false,"suffix":""},{"dropping-particle":"","family":"Gough","given":"Charlie","non-dropping-particle":"","parse-names":false,"suffix":""},{"dropping-particle":"","family":"Tupper","given":"Mark","non-dropping-particle":"","parse-names":false,"suffix":""},{"dropping-particle":"","family":"Ferse","given":"Sebastian C. A.","non-dropping-particle":"","parse-names":false,"suffix":""},{"dropping-particle":"","family":"Sumaila","given":"U. Rashid","non-dropping-particle":"","parse-names":false,"suffix":""},{"dropping-particle":"","family":"Mouillot","given":"David","non-dropping-particle":"","parse-names":false,"suffix":""}],"container-title":"Nature","id":"ITEM-1","issue":"7612","issued":{"date-parts":[["2016"]]},"page":"416-419","title":"Bright spots among the world’s coral reefs","type":"article-journal","volume":"535"},"uris":["http://www.mendeley.com/documents/?uuid=2fb7c9b5-02ed-49f8-b003-b17ad1c78e72"]}],"mendeley":{"formattedCitation":"(Cinner, Huchery, MacNeil, Graham, McClanahan, Maina, Maire, Kittinger, Hicks, Mora, Allison, D’Agata, Hoey, Feary, Crowder, Williams, Kulbicki, Vigliola, Wantiez, Edgar, Stuart-Smith, Sandin, Green, Hardt, Beger, Friedlander, Campbell, Holmes, Wilson, Brokovich, Brooks, Cruz-Motta, Booth, Chabanet, Gough, Tupper, Ferse, Sumaila &amp; Mouillot 2016)","manualFormatting":"(e.g. Cinner et al. 2016)","plainTextFormattedCitation":"(Cinner, Huchery, MacNeil, Graham, McClanahan, Maina, Maire, Kittinger, Hicks, Mora, Allison, D’Agata, Hoey, Feary, Crowder, Williams, Kulbicki, Vigliola, Wantiez, Edgar, Stuart-Smith, Sandin, Green, Hardt, Beger, Friedlander, Campbell, Holmes, Wilson, Brokovich, Brooks, Cruz-Motta, Booth, Chabanet, Gough, Tupper, Ferse, Sumaila &amp; Mouillot 2016)","previouslyFormattedCitation":"(Cinner et al. 2016)"},"properties":{"noteIndex":0},"schema":"https://github.com/citation-style-language/schema/raw/master/csl-citation.json"}</w:instrText>
      </w:r>
      <w:r>
        <w:fldChar w:fldCharType="separate"/>
      </w:r>
      <w:r w:rsidRPr="00247785">
        <w:rPr>
          <w:noProof/>
        </w:rPr>
        <w:t>(</w:t>
      </w:r>
      <w:r>
        <w:rPr>
          <w:noProof/>
        </w:rPr>
        <w:t xml:space="preserve">e.g. </w:t>
      </w:r>
      <w:r w:rsidRPr="00247785">
        <w:rPr>
          <w:noProof/>
        </w:rPr>
        <w:t>Cinner et al. 2016)</w:t>
      </w:r>
      <w:r>
        <w:fldChar w:fldCharType="end"/>
      </w:r>
      <w:r w:rsidRPr="005C4FB8">
        <w:t>.</w:t>
      </w:r>
      <w:r>
        <w:t xml:space="preserve"> Moreover, current methods </w:t>
      </w:r>
      <w:r w:rsidRPr="00FE3D03">
        <w:t xml:space="preserve">developed for traditional stock assessment </w:t>
      </w:r>
      <w:r>
        <w:t xml:space="preserve">(i.e., those based on Maximum Sustainable Yield, MSY) </w:t>
      </w:r>
      <w:r w:rsidRPr="00FE3D03">
        <w:t>have not perform</w:t>
      </w:r>
      <w:r>
        <w:t>ed</w:t>
      </w:r>
      <w:r w:rsidRPr="00FE3D03">
        <w:t xml:space="preserve"> well in tropical </w:t>
      </w:r>
      <w:r>
        <w:t xml:space="preserve">multi species fisheries associated with coral reef ecosystems </w:t>
      </w:r>
      <w:r>
        <w:fldChar w:fldCharType="begin" w:fldLock="1"/>
      </w:r>
      <w:r>
        <w:instrText>ADDIN CSL_CITATION {"citationItems":[{"id":"ITEM-1","itemData":{"author":[{"dropping-particle":"","family":"National Marine Fisheries Service","given":"","non-dropping-particle":"","parse-names":false,"suffix":""}],"container-title":"NOAA FISHERIES ECOSYSTEM-BASED FISHERIES MANAGEMENT ROAD MAP. National Marine Fisheries Service Policy Directive 01-120-01.","id":"ITEM-1","issued":{"date-parts":[["2016"]]},"title":"National Marine Fisheries Service Policy Directive 01-120-01.","type":"report"},"uris":["http://www.mendeley.com/documents/?uuid=16f77f14-ffc4-4bd6-8fd7-5769afe3a2d8","http://www.mendeley.com/documents/?uuid=6c0889dd-8fde-41be-b81c-97ee30feaef2"]}],"mendeley":{"formattedCitation":"(National Marine Fisheries Service 2016)","plainTextFormattedCitation":"(National Marine Fisheries Service 2016)","previouslyFormattedCitation":"(National Marine Fisheries Service 2016)"},"properties":{"noteIndex":0},"schema":"https://github.com/citation-style-language/schema/raw/master/csl-citation.json"}</w:instrText>
      </w:r>
      <w:r>
        <w:fldChar w:fldCharType="separate"/>
      </w:r>
      <w:r w:rsidRPr="006776AB">
        <w:rPr>
          <w:noProof/>
        </w:rPr>
        <w:t>(</w:t>
      </w:r>
      <w:r w:rsidR="004769FF">
        <w:rPr>
          <w:noProof/>
        </w:rPr>
        <w:t xml:space="preserve">National Marine </w:t>
      </w:r>
      <w:r w:rsidRPr="006776AB">
        <w:rPr>
          <w:noProof/>
        </w:rPr>
        <w:t xml:space="preserve">Fisheries </w:t>
      </w:r>
      <w:r w:rsidR="004769FF">
        <w:rPr>
          <w:noProof/>
        </w:rPr>
        <w:t xml:space="preserve">Service </w:t>
      </w:r>
      <w:r w:rsidRPr="006776AB">
        <w:rPr>
          <w:noProof/>
        </w:rPr>
        <w:t>2016)</w:t>
      </w:r>
      <w:r>
        <w:fldChar w:fldCharType="end"/>
      </w:r>
      <w:r>
        <w:t xml:space="preserve">. </w:t>
      </w:r>
    </w:p>
    <w:p w14:paraId="1E426C12" w14:textId="3C53972D" w:rsidR="00FE3D03" w:rsidRPr="005354B3" w:rsidRDefault="00AE28BE" w:rsidP="005354B3">
      <w:pPr>
        <w:ind w:left="720" w:firstLine="720"/>
        <w:jc w:val="both"/>
      </w:pPr>
      <w:r>
        <w:t xml:space="preserve">Fisheries-related data in the US Caribbean has traditionally been inadequate to run formal stock assessments. </w:t>
      </w:r>
      <w:r>
        <w:rPr>
          <w:rFonts w:eastAsia="Calibri"/>
          <w:color w:val="222222"/>
        </w:rPr>
        <w:t>But even data-limited assessment methods require more information than is being acquired by currently existing sampling efforts</w:t>
      </w:r>
      <w:r w:rsidRPr="00FE3D03">
        <w:rPr>
          <w:rFonts w:eastAsia="Calibri"/>
          <w:color w:val="222222"/>
        </w:rPr>
        <w:t>. Regardless of potential critics to the process of data collection in the region, from an ecological point of view, tropical assemblages tend to be</w:t>
      </w:r>
      <w:r>
        <w:rPr>
          <w:rFonts w:eastAsia="Calibri"/>
          <w:color w:val="222222"/>
        </w:rPr>
        <w:t xml:space="preserve"> characteri</w:t>
      </w:r>
      <w:r w:rsidR="00096FD6">
        <w:rPr>
          <w:rFonts w:eastAsia="Calibri"/>
          <w:color w:val="222222"/>
        </w:rPr>
        <w:t>zed by a wide-range of species</w:t>
      </w:r>
      <w:r w:rsidRPr="00FE3D03">
        <w:rPr>
          <w:rFonts w:eastAsia="Calibri"/>
          <w:color w:val="222222"/>
        </w:rPr>
        <w:t xml:space="preserve">. Under this scenario, it doesn’t matter how intensive a sampling is, it will be very unlikely that we ever sample enough numbers of individuals for all commercially exploited </w:t>
      </w:r>
      <w:r>
        <w:rPr>
          <w:rFonts w:eastAsia="Calibri"/>
          <w:color w:val="222222"/>
        </w:rPr>
        <w:t xml:space="preserve">species </w:t>
      </w:r>
      <w:r w:rsidRPr="00FE3D03">
        <w:rPr>
          <w:rFonts w:eastAsia="Calibri"/>
          <w:color w:val="222222"/>
        </w:rPr>
        <w:t xml:space="preserve">in order to run traditional stock assessments. </w:t>
      </w:r>
      <w:r>
        <w:rPr>
          <w:rFonts w:eastAsia="Calibri"/>
          <w:color w:val="222222"/>
        </w:rPr>
        <w:t>Consequently, an alternative approach to assess fisheries in the Caribbean is necessary which takes advantage of the multitude of currently and existing data obtained from ongoing and other similar activities</w:t>
      </w:r>
      <w:r w:rsidR="00096FD6">
        <w:rPr>
          <w:rFonts w:eastAsia="Calibri"/>
          <w:color w:val="222222"/>
        </w:rPr>
        <w:t>.</w:t>
      </w:r>
      <w:r>
        <w:t xml:space="preserve"> Therefore, a</w:t>
      </w:r>
      <w:r w:rsidR="00C740C4">
        <w:t>dopting a</w:t>
      </w:r>
      <w:r w:rsidR="00F0792A">
        <w:t>n</w:t>
      </w:r>
      <w:r w:rsidR="00C740C4">
        <w:t xml:space="preserve"> EBFM approach in the Caribbean is of utmost importance</w:t>
      </w:r>
      <w:r>
        <w:t>.</w:t>
      </w:r>
      <w:r w:rsidR="00FE3D03" w:rsidRPr="00FE3D03">
        <w:t xml:space="preserve"> </w:t>
      </w:r>
    </w:p>
    <w:p w14:paraId="4CA7A12A" w14:textId="4481D573" w:rsidR="00BE6A46" w:rsidRDefault="00C740C4" w:rsidP="006776AB">
      <w:pPr>
        <w:ind w:left="720" w:firstLine="720"/>
        <w:jc w:val="both"/>
        <w:rPr>
          <w:rFonts w:eastAsia="Calibri"/>
          <w:color w:val="222222"/>
          <w:highlight w:val="white"/>
        </w:rPr>
      </w:pPr>
      <w:r>
        <w:rPr>
          <w:rFonts w:eastAsia="Calibri"/>
          <w:color w:val="222222"/>
          <w:highlight w:val="white"/>
        </w:rPr>
        <w:lastRenderedPageBreak/>
        <w:t>With this background in mind</w:t>
      </w:r>
      <w:r w:rsidR="006776AB">
        <w:rPr>
          <w:rFonts w:eastAsia="Calibri"/>
          <w:color w:val="222222"/>
          <w:highlight w:val="white"/>
        </w:rPr>
        <w:t xml:space="preserve">, it has been proposed that the development of a </w:t>
      </w:r>
      <w:r w:rsidR="00EA3CCE">
        <w:rPr>
          <w:rFonts w:eastAsia="Calibri"/>
          <w:color w:val="222222"/>
          <w:highlight w:val="white"/>
        </w:rPr>
        <w:t xml:space="preserve">Fisheries Ecosystem Plan </w:t>
      </w:r>
      <w:r w:rsidR="006776AB">
        <w:rPr>
          <w:rFonts w:eastAsia="Calibri"/>
          <w:color w:val="222222"/>
          <w:highlight w:val="white"/>
        </w:rPr>
        <w:t xml:space="preserve"> (</w:t>
      </w:r>
      <w:r w:rsidR="00EA3CCE">
        <w:rPr>
          <w:rFonts w:eastAsia="Calibri"/>
          <w:color w:val="222222"/>
          <w:highlight w:val="white"/>
        </w:rPr>
        <w:t>FEP</w:t>
      </w:r>
      <w:r w:rsidR="006776AB">
        <w:rPr>
          <w:rFonts w:eastAsia="Calibri"/>
          <w:color w:val="222222"/>
          <w:highlight w:val="white"/>
        </w:rPr>
        <w:t xml:space="preserve">) </w:t>
      </w:r>
      <w:r w:rsidR="005B4B7F">
        <w:rPr>
          <w:rFonts w:eastAsia="Calibri"/>
          <w:color w:val="222222"/>
          <w:highlight w:val="white"/>
        </w:rPr>
        <w:t>is a necessary precursor to</w:t>
      </w:r>
      <w:r w:rsidR="006776AB" w:rsidRPr="006776AB">
        <w:rPr>
          <w:rFonts w:eastAsia="Calibri"/>
          <w:color w:val="222222"/>
          <w:highlight w:val="white"/>
        </w:rPr>
        <w:t xml:space="preserve"> </w:t>
      </w:r>
      <w:r>
        <w:rPr>
          <w:rFonts w:eastAsia="Calibri"/>
          <w:color w:val="222222"/>
          <w:highlight w:val="white"/>
        </w:rPr>
        <w:t xml:space="preserve">help guide regional efforts to move to an EBFM </w:t>
      </w:r>
      <w:r>
        <w:rPr>
          <w:rFonts w:eastAsia="Calibri"/>
          <w:color w:val="222222"/>
          <w:highlight w:val="white"/>
        </w:rPr>
        <w:fldChar w:fldCharType="begin" w:fldLock="1"/>
      </w:r>
      <w:r w:rsidR="00E853A2">
        <w:rPr>
          <w:rFonts w:eastAsia="Calibri"/>
          <w:color w:val="222222"/>
          <w:highlight w:val="white"/>
        </w:rPr>
        <w:instrText>ADDIN CSL_CITATION {"citationItems":[{"id":"ITEM-1","itemData":{"author":[{"dropping-particle":"","family":"WPRFMC","given":"","non-dropping-particle":"","parse-names":false,"suffix":""}],"container-title":"Western Pacific Regional Fishery Management Council","id":"ITEM-1","issued":{"date-parts":[["2009"]]},"number-of-pages":"251","title":"Fishery management plan for the pelagic fisheries of the Western Pacific Region","type":"report"},"uris":["http://www.mendeley.com/documents/?uuid=5c14c8f9-ef95-44b9-a315-6d4d0751f5e3","http://www.mendeley.com/documents/?uuid=3ac408ce-26f9-4bf4-9e6e-dff8d19bdaac"]},{"id":"ITEM-2","itemData":{"DOI":"10.1016/j.marpol.2018.01.019","ISBN":"1054-3139","ISSN":"0308597X","abstract":"U.S. fisheries management has made tremendous strides under the current management framework, which centers on single stocks rather than ecosystems. However, conventional management focuses on one fishing sector at a time, considers a narrow range of issues, and is separated into individual fishery management plans often leaving little opportunity to consider overarching management goals across fisheries. Ecosystem-based Fisheries Management (EBFM) provides mechanisms to address these but has not been widely adopted. Here, we review and analyze the development of Fisheries Ecosystem Plans (FEPs) as a means to implement EBFM. In doing so, we provide a blueprint for next-generation FEPS that have the potential to translate EBFM to action. We highlight FEPs as a structured planning process that uses adaptive management to operationalize EBFM. This “FEP Loop” process starts by identifying the key factors that shape a fishery system and considering them simultaneously, as a coherent whole. It then helps managers and stakeholders delineate their overarching goals for the system and refine them into specific, realistic projects. And it charts a course forward with a set of management actions that work in concert to achieve the highest-priority objectives. We conclude that EBFM is feasible today using existing science tools, policy instruments, and management structures. Not only that, nearly all of the steps in the proposed “FEP Loop” process are presently being carried out by U.S. fishery managers. The process of reviewing regional experiences in developing and applying the FEP loop will lead to adaptations and improvements of the process we propose.","author":[{"dropping-particle":"","family":"Levin","given":"Phillip S.","non-dropping-particle":"","parse-names":false,"suffix":""},{"dropping-particle":"","family":"Essington","given":"Timothy E.","non-dropping-particle":"","parse-names":false,"suffix":""},{"dropping-particle":"","family":"Marshall","given":"Kristin N.","non-dropping-particle":"","parse-names":false,"suffix":""},{"dropping-particle":"","family":"Koehn","given":"Laura E.","non-dropping-particle":"","parse-names":false,"suffix":""},{"dropping-particle":"","family":"Anderson","given":"Lee G.","non-dropping-particle":"","parse-names":false,"suffix":""},{"dropping-particle":"","family":"Bundy","given":"Alida","non-dropping-particle":"","parse-names":false,"suffix":""},{"dropping-particle":"","family":"Carothers","given":"Courtney","non-dropping-particle":"","parse-names":false,"suffix":""},{"dropping-particle":"","family":"Coleman","given":"Felicia","non-dropping-particle":"","parse-names":false,"suffix":""},{"dropping-particle":"","family":"Gerber","given":"Leah R.","non-dropping-particle":"","parse-names":false,"suffix":""},{"dropping-particle":"","family":"Grabowski","given":"Jonathan H.","non-dropping-particle":"","parse-names":false,"suffix":""},{"dropping-particle":"","family":"Houde","given":"Edward","non-dropping-particle":"","parse-names":false,"suffix":""},{"dropping-particle":"","family":"Jensen","given":"Olaf P.","non-dropping-particle":"","parse-names":false,"suffix":""},{"dropping-particle":"","family":"Möllmann","given":"Christian","non-dropping-particle":"","parse-names":false,"suffix":""},{"dropping-particle":"","family":"Rose","given":"Kenneth","non-dropping-particle":"","parse-names":false,"suffix":""},{"dropping-particle":"","family":"Sanchirico","given":"James N.","non-dropping-particle":"","parse-names":false,"suffix":""},{"dropping-particle":"","family":"Smith","given":"Anthony D.M.","non-dropping-particle":"","parse-names":false,"suffix":""}],"container-title":"Marine Policy","id":"ITEM-2","issue":"January","issued":{"date-parts":[["2018"]]},"page":"48-57","title":"Building effective fishery ecosystem plans","type":"article-journal","volume":"92"},"uris":["http://www.mendeley.com/documents/?uuid=6744ee99-a9d3-422e-827b-0fd3f0fb9851","http://www.mendeley.com/documents/?uuid=4f5286bd-7ef3-4a95-8402-4135f0f953eb"]}],"mendeley":{"formattedCitation":"(WPRFMC 2009; Levin, Essington, Marshall, Koehn, Anderson, Bundy, Carothers, Coleman, Gerber, Grabowski, Houde, Jensen, Möllmann, Rose, Sanchirico &amp; Smith 2018)","plainTextFormattedCitation":"(WPRFMC 2009; Levin, Essington, Marshall, Koehn, Anderson, Bundy, Carothers, Coleman, Gerber, Grabowski, Houde, Jensen, Möllmann, Rose, Sanchirico &amp; Smith 2018)","previouslyFormattedCitation":"(WPRFMC 2009, Levin et al. 2018)"},"properties":{"noteIndex":0},"schema":"https://github.com/citation-style-language/schema/raw/master/csl-citation.json"}</w:instrText>
      </w:r>
      <w:r>
        <w:rPr>
          <w:rFonts w:eastAsia="Calibri"/>
          <w:color w:val="222222"/>
          <w:highlight w:val="white"/>
        </w:rPr>
        <w:fldChar w:fldCharType="separate"/>
      </w:r>
      <w:r w:rsidR="003244D5">
        <w:rPr>
          <w:rFonts w:eastAsia="Calibri"/>
          <w:noProof/>
          <w:color w:val="222222"/>
          <w:highlight w:val="white"/>
        </w:rPr>
        <w:t>(WPRFMC 2009; Levin</w:t>
      </w:r>
      <w:r w:rsidR="00E853A2" w:rsidRPr="00E853A2">
        <w:rPr>
          <w:rFonts w:eastAsia="Calibri"/>
          <w:noProof/>
          <w:color w:val="222222"/>
          <w:highlight w:val="white"/>
        </w:rPr>
        <w:t xml:space="preserve"> </w:t>
      </w:r>
      <w:r w:rsidR="003244D5">
        <w:rPr>
          <w:rFonts w:eastAsia="Calibri"/>
          <w:noProof/>
          <w:color w:val="222222"/>
          <w:highlight w:val="white"/>
        </w:rPr>
        <w:t>et al</w:t>
      </w:r>
      <w:r w:rsidR="00E853A2" w:rsidRPr="00E853A2">
        <w:rPr>
          <w:rFonts w:eastAsia="Calibri"/>
          <w:noProof/>
          <w:color w:val="222222"/>
          <w:highlight w:val="white"/>
        </w:rPr>
        <w:t xml:space="preserve"> 2018)</w:t>
      </w:r>
      <w:r>
        <w:rPr>
          <w:rFonts w:eastAsia="Calibri"/>
          <w:color w:val="222222"/>
          <w:highlight w:val="white"/>
        </w:rPr>
        <w:fldChar w:fldCharType="end"/>
      </w:r>
      <w:r w:rsidR="006776AB" w:rsidRPr="006776AB">
        <w:rPr>
          <w:rFonts w:eastAsia="Calibri"/>
          <w:color w:val="222222"/>
          <w:highlight w:val="white"/>
        </w:rPr>
        <w:t>.</w:t>
      </w:r>
      <w:r w:rsidR="00B2404B">
        <w:rPr>
          <w:rFonts w:eastAsia="Calibri"/>
          <w:color w:val="222222"/>
          <w:highlight w:val="white"/>
        </w:rPr>
        <w:t xml:space="preserve"> </w:t>
      </w:r>
      <w:r w:rsidR="009E7BE5">
        <w:rPr>
          <w:rFonts w:eastAsia="Calibri"/>
          <w:color w:val="222222"/>
          <w:highlight w:val="white"/>
        </w:rPr>
        <w:t>A Carib</w:t>
      </w:r>
      <w:r w:rsidR="005B4B7F">
        <w:rPr>
          <w:rFonts w:eastAsia="Calibri"/>
          <w:color w:val="222222"/>
          <w:highlight w:val="white"/>
        </w:rPr>
        <w:t>bea</w:t>
      </w:r>
      <w:r w:rsidR="00F0792A">
        <w:rPr>
          <w:rFonts w:eastAsia="Calibri"/>
          <w:color w:val="222222"/>
          <w:highlight w:val="white"/>
        </w:rPr>
        <w:t>n</w:t>
      </w:r>
      <w:r w:rsidR="007E6EE3" w:rsidRPr="006776AB">
        <w:rPr>
          <w:rFonts w:eastAsia="Calibri"/>
          <w:color w:val="222222"/>
          <w:highlight w:val="white"/>
        </w:rPr>
        <w:t xml:space="preserve"> FEP will</w:t>
      </w:r>
      <w:r w:rsidR="005B4B7F">
        <w:rPr>
          <w:rFonts w:eastAsia="Calibri"/>
          <w:color w:val="222222"/>
          <w:highlight w:val="white"/>
        </w:rPr>
        <w:t xml:space="preserve"> provide the framework within which to</w:t>
      </w:r>
      <w:r w:rsidR="007E6EE3" w:rsidRPr="006776AB">
        <w:rPr>
          <w:rFonts w:eastAsia="Calibri"/>
          <w:color w:val="222222"/>
          <w:highlight w:val="white"/>
        </w:rPr>
        <w:t xml:space="preserve"> account for ecosystem interactions including environmental, physical, socio-economic, ecological and anthropogenic factors</w:t>
      </w:r>
      <w:r w:rsidR="007E6EE3">
        <w:rPr>
          <w:rFonts w:eastAsia="Calibri"/>
          <w:color w:val="222222"/>
          <w:highlight w:val="white"/>
        </w:rPr>
        <w:t xml:space="preserve"> and will</w:t>
      </w:r>
      <w:r w:rsidR="007E6EE3" w:rsidRPr="006776AB">
        <w:rPr>
          <w:rFonts w:eastAsia="Calibri"/>
          <w:color w:val="222222"/>
          <w:highlight w:val="white"/>
        </w:rPr>
        <w:t xml:space="preserve"> </w:t>
      </w:r>
      <w:r w:rsidR="007E6EE3">
        <w:rPr>
          <w:rFonts w:eastAsia="Calibri"/>
          <w:color w:val="222222"/>
          <w:highlight w:val="white"/>
        </w:rPr>
        <w:t xml:space="preserve">produce the necessary information to </w:t>
      </w:r>
      <w:r w:rsidR="007E6EE3" w:rsidRPr="006776AB">
        <w:rPr>
          <w:rFonts w:eastAsia="Calibri"/>
          <w:color w:val="222222"/>
          <w:highlight w:val="white"/>
        </w:rPr>
        <w:t xml:space="preserve">guide the development of future </w:t>
      </w:r>
      <w:r w:rsidR="005B4B7F">
        <w:rPr>
          <w:rFonts w:eastAsia="Calibri"/>
          <w:color w:val="222222"/>
          <w:highlight w:val="white"/>
        </w:rPr>
        <w:t>management and</w:t>
      </w:r>
      <w:r w:rsidR="007E6EE3" w:rsidRPr="006776AB">
        <w:rPr>
          <w:rFonts w:eastAsia="Calibri"/>
          <w:color w:val="222222"/>
          <w:highlight w:val="white"/>
        </w:rPr>
        <w:t xml:space="preserve"> assessment</w:t>
      </w:r>
      <w:r w:rsidR="005B4B7F">
        <w:rPr>
          <w:rFonts w:eastAsia="Calibri"/>
          <w:color w:val="222222"/>
          <w:highlight w:val="white"/>
        </w:rPr>
        <w:t xml:space="preserve"> effort</w:t>
      </w:r>
      <w:r w:rsidR="007E6EE3" w:rsidRPr="006776AB">
        <w:rPr>
          <w:rFonts w:eastAsia="Calibri"/>
          <w:color w:val="222222"/>
          <w:highlight w:val="white"/>
        </w:rPr>
        <w:t>s</w:t>
      </w:r>
      <w:r w:rsidR="005B4B7F">
        <w:rPr>
          <w:rFonts w:eastAsia="Calibri"/>
          <w:color w:val="222222"/>
          <w:highlight w:val="white"/>
        </w:rPr>
        <w:t>,</w:t>
      </w:r>
      <w:r w:rsidR="007E6EE3" w:rsidRPr="006776AB">
        <w:rPr>
          <w:rFonts w:eastAsia="Calibri"/>
          <w:color w:val="222222"/>
          <w:highlight w:val="white"/>
        </w:rPr>
        <w:t xml:space="preserve"> </w:t>
      </w:r>
      <w:r w:rsidR="007E6EE3">
        <w:rPr>
          <w:rFonts w:eastAsia="Calibri"/>
          <w:color w:val="222222"/>
          <w:highlight w:val="white"/>
        </w:rPr>
        <w:t xml:space="preserve">which by </w:t>
      </w:r>
      <w:r w:rsidR="00FE3D03">
        <w:rPr>
          <w:rFonts w:eastAsia="Calibri"/>
          <w:color w:val="222222"/>
          <w:highlight w:val="white"/>
        </w:rPr>
        <w:t>definition</w:t>
      </w:r>
      <w:r w:rsidR="007E6EE3">
        <w:rPr>
          <w:rFonts w:eastAsia="Calibri"/>
          <w:color w:val="222222"/>
          <w:highlight w:val="white"/>
        </w:rPr>
        <w:t xml:space="preserve"> will </w:t>
      </w:r>
      <w:r w:rsidR="007E6EE3" w:rsidRPr="006776AB">
        <w:rPr>
          <w:rFonts w:eastAsia="Calibri"/>
          <w:color w:val="222222"/>
          <w:highlight w:val="white"/>
        </w:rPr>
        <w:t xml:space="preserve">adopt a multi-species approach. </w:t>
      </w:r>
      <w:r w:rsidR="00FE3D03">
        <w:rPr>
          <w:rFonts w:eastAsia="Calibri"/>
          <w:color w:val="222222"/>
          <w:highlight w:val="white"/>
        </w:rPr>
        <w:t>In addition, this FEP will be built upon existing efforts, particularly on those that have produced considerable amounts of data</w:t>
      </w:r>
      <w:r w:rsidR="005B4B7F">
        <w:rPr>
          <w:rFonts w:eastAsia="Calibri"/>
          <w:color w:val="222222"/>
          <w:highlight w:val="white"/>
        </w:rPr>
        <w:t>.</w:t>
      </w:r>
      <w:r w:rsidR="00FE3D03">
        <w:rPr>
          <w:rFonts w:eastAsia="Calibri"/>
          <w:color w:val="222222"/>
          <w:highlight w:val="white"/>
        </w:rPr>
        <w:t xml:space="preserve"> </w:t>
      </w:r>
      <w:r w:rsidR="007E6EE3" w:rsidRPr="006776AB">
        <w:rPr>
          <w:rFonts w:eastAsia="Calibri"/>
          <w:color w:val="222222"/>
          <w:highlight w:val="white"/>
        </w:rPr>
        <w:t xml:space="preserve"> </w:t>
      </w:r>
    </w:p>
    <w:p w14:paraId="5C4A84BB" w14:textId="77777777" w:rsidR="00BE6A46" w:rsidRDefault="00BE6A46" w:rsidP="006776AB">
      <w:pPr>
        <w:ind w:left="720" w:firstLine="720"/>
        <w:jc w:val="both"/>
        <w:rPr>
          <w:rFonts w:eastAsia="Calibri"/>
          <w:color w:val="222222"/>
          <w:highlight w:val="white"/>
        </w:rPr>
      </w:pPr>
    </w:p>
    <w:p w14:paraId="0C138857" w14:textId="3395271C" w:rsidR="00BE6A46" w:rsidRPr="00BE6A46" w:rsidRDefault="00BE6A46" w:rsidP="006776AB">
      <w:pPr>
        <w:ind w:left="720" w:firstLine="720"/>
        <w:jc w:val="both"/>
        <w:rPr>
          <w:rFonts w:eastAsia="Calibri"/>
          <w:color w:val="222222"/>
          <w:highlight w:val="white"/>
        </w:rPr>
      </w:pPr>
      <w:r>
        <w:rPr>
          <w:rFonts w:eastAsia="Calibri"/>
          <w:color w:val="222222"/>
          <w:highlight w:val="white"/>
        </w:rPr>
        <w:t>Based on the Lenfest</w:t>
      </w:r>
      <w:r w:rsidR="00B2404B">
        <w:rPr>
          <w:rFonts w:eastAsia="Calibri"/>
          <w:color w:val="222222"/>
          <w:highlight w:val="white"/>
        </w:rPr>
        <w:t xml:space="preserve">’s </w:t>
      </w:r>
      <w:r w:rsidR="00FE3D03">
        <w:rPr>
          <w:rFonts w:eastAsia="Calibri"/>
          <w:color w:val="222222"/>
          <w:highlight w:val="white"/>
        </w:rPr>
        <w:t>FEP implementation guide</w:t>
      </w:r>
      <w:r w:rsidR="0011379B">
        <w:rPr>
          <w:rFonts w:eastAsia="Calibri"/>
          <w:color w:val="222222"/>
          <w:highlight w:val="white"/>
        </w:rPr>
        <w:t xml:space="preserve">, there are four </w:t>
      </w:r>
      <w:r>
        <w:rPr>
          <w:rFonts w:eastAsia="Calibri"/>
          <w:color w:val="222222"/>
          <w:highlight w:val="white"/>
        </w:rPr>
        <w:t xml:space="preserve">questions (and five steps) that need to be answered in order to develop an effective </w:t>
      </w:r>
      <w:r w:rsidR="00247785">
        <w:rPr>
          <w:rFonts w:eastAsia="Calibri"/>
          <w:color w:val="222222"/>
          <w:highlight w:val="white"/>
        </w:rPr>
        <w:t>FEP</w:t>
      </w:r>
      <w:r>
        <w:rPr>
          <w:rFonts w:eastAsia="Calibri"/>
          <w:color w:val="222222"/>
          <w:highlight w:val="white"/>
        </w:rPr>
        <w:t xml:space="preserve"> </w:t>
      </w:r>
      <w:r>
        <w:rPr>
          <w:rFonts w:eastAsia="Calibri"/>
          <w:color w:val="222222"/>
          <w:highlight w:val="white"/>
        </w:rPr>
        <w:fldChar w:fldCharType="begin" w:fldLock="1"/>
      </w:r>
      <w:r w:rsidR="00247785">
        <w:rPr>
          <w:rFonts w:eastAsia="Calibri"/>
          <w:color w:val="222222"/>
          <w:highlight w:val="white"/>
        </w:rPr>
        <w:instrText>ADDIN CSL_CITATION {"citationItems":[{"id":"ITEM-1","itemData":{"author":[{"dropping-particle":"","family":"Lendfest","given":"","non-dropping-particle":"","parse-names":false,"suffix":""}],"id":"ITEM-1","issued":{"date-parts":[["2016"]]},"number-of-pages":"62","title":"Implementation Volume: Building Effective Fishery Ecosystem Plans","type":"report"},"uris":["http://www.mendeley.com/documents/?uuid=b7250c22-a6b4-4e66-9d7c-dcbf5bb61c9c","http://www.mendeley.com/documents/?uuid=9e77d11b-46f4-4132-ad37-1e460df260fe"]}],"mendeley":{"formattedCitation":"(Lendfest 2016)","manualFormatting":"(Lenfest 2016)","plainTextFormattedCitation":"(Lendfest 2016)","previouslyFormattedCitation":"(Lendfest 2016)"},"properties":{"noteIndex":0},"schema":"https://github.com/citation-style-language/schema/raw/master/csl-citation.json"}</w:instrText>
      </w:r>
      <w:r>
        <w:rPr>
          <w:rFonts w:eastAsia="Calibri"/>
          <w:color w:val="222222"/>
          <w:highlight w:val="white"/>
        </w:rPr>
        <w:fldChar w:fldCharType="separate"/>
      </w:r>
      <w:r w:rsidRPr="00BE6A46">
        <w:rPr>
          <w:rFonts w:eastAsia="Calibri"/>
          <w:noProof/>
          <w:color w:val="222222"/>
          <w:highlight w:val="white"/>
        </w:rPr>
        <w:t>(Lenfest 2016)</w:t>
      </w:r>
      <w:r>
        <w:rPr>
          <w:rFonts w:eastAsia="Calibri"/>
          <w:color w:val="222222"/>
          <w:highlight w:val="white"/>
        </w:rPr>
        <w:fldChar w:fldCharType="end"/>
      </w:r>
      <w:r>
        <w:rPr>
          <w:rFonts w:eastAsia="Calibri"/>
          <w:color w:val="222222"/>
          <w:highlight w:val="white"/>
        </w:rPr>
        <w:t xml:space="preserve">: </w:t>
      </w:r>
    </w:p>
    <w:p w14:paraId="6974A00E" w14:textId="77777777" w:rsidR="00BE6A46" w:rsidRDefault="00BE6A46" w:rsidP="00BE6A46">
      <w:pPr>
        <w:pStyle w:val="Prrafodelista"/>
        <w:numPr>
          <w:ilvl w:val="0"/>
          <w:numId w:val="11"/>
        </w:numPr>
        <w:jc w:val="both"/>
        <w:rPr>
          <w:rFonts w:ascii="Times New Roman" w:eastAsia="Calibri" w:hAnsi="Times New Roman" w:cs="Times New Roman"/>
          <w:color w:val="222222"/>
          <w:sz w:val="24"/>
          <w:szCs w:val="24"/>
          <w:highlight w:val="white"/>
        </w:rPr>
      </w:pPr>
      <w:r w:rsidRPr="00BE6A46">
        <w:rPr>
          <w:rFonts w:ascii="Times New Roman" w:eastAsia="Calibri" w:hAnsi="Times New Roman" w:cs="Times New Roman"/>
          <w:color w:val="222222"/>
          <w:sz w:val="24"/>
          <w:szCs w:val="24"/>
          <w:highlight w:val="white"/>
        </w:rPr>
        <w:t>Where are we now?</w:t>
      </w:r>
      <w:r>
        <w:rPr>
          <w:rFonts w:ascii="Times New Roman" w:eastAsia="Calibri" w:hAnsi="Times New Roman" w:cs="Times New Roman"/>
          <w:color w:val="222222"/>
          <w:sz w:val="24"/>
          <w:szCs w:val="24"/>
          <w:highlight w:val="white"/>
        </w:rPr>
        <w:t xml:space="preserve"> (Scientific question)</w:t>
      </w:r>
    </w:p>
    <w:p w14:paraId="68F63B15" w14:textId="77777777" w:rsidR="00BE6A46" w:rsidRDefault="00BE6A46" w:rsidP="00BE6A46">
      <w:pPr>
        <w:pStyle w:val="Prrafodelista"/>
        <w:numPr>
          <w:ilvl w:val="0"/>
          <w:numId w:val="11"/>
        </w:numPr>
        <w:jc w:val="both"/>
        <w:rPr>
          <w:rFonts w:ascii="Times New Roman" w:eastAsia="Calibri" w:hAnsi="Times New Roman" w:cs="Times New Roman"/>
          <w:color w:val="222222"/>
          <w:sz w:val="24"/>
          <w:szCs w:val="24"/>
          <w:highlight w:val="white"/>
        </w:rPr>
      </w:pPr>
      <w:r>
        <w:rPr>
          <w:rFonts w:ascii="Times New Roman" w:eastAsia="Calibri" w:hAnsi="Times New Roman" w:cs="Times New Roman"/>
          <w:color w:val="222222"/>
          <w:sz w:val="24"/>
          <w:szCs w:val="24"/>
          <w:highlight w:val="white"/>
        </w:rPr>
        <w:t>Where are we going? (Stakeholders/Societal question)</w:t>
      </w:r>
    </w:p>
    <w:p w14:paraId="79390252" w14:textId="77777777" w:rsidR="00BE6A46" w:rsidRDefault="00BE6A46" w:rsidP="00BE6A46">
      <w:pPr>
        <w:pStyle w:val="Prrafodelista"/>
        <w:numPr>
          <w:ilvl w:val="0"/>
          <w:numId w:val="11"/>
        </w:numPr>
        <w:jc w:val="both"/>
        <w:rPr>
          <w:rFonts w:ascii="Times New Roman" w:eastAsia="Calibri" w:hAnsi="Times New Roman" w:cs="Times New Roman"/>
          <w:color w:val="222222"/>
          <w:sz w:val="24"/>
          <w:szCs w:val="24"/>
          <w:highlight w:val="white"/>
        </w:rPr>
      </w:pPr>
      <w:r>
        <w:rPr>
          <w:rFonts w:ascii="Times New Roman" w:eastAsia="Calibri" w:hAnsi="Times New Roman" w:cs="Times New Roman"/>
          <w:color w:val="222222"/>
          <w:sz w:val="24"/>
          <w:szCs w:val="24"/>
          <w:highlight w:val="white"/>
        </w:rPr>
        <w:t>How will we get there? (Managerial question)</w:t>
      </w:r>
    </w:p>
    <w:p w14:paraId="3594D3A7" w14:textId="0B2CB1A4" w:rsidR="007E6EE3" w:rsidRDefault="00BE6A46" w:rsidP="00BE6A46">
      <w:pPr>
        <w:pStyle w:val="Prrafodelista"/>
        <w:numPr>
          <w:ilvl w:val="0"/>
          <w:numId w:val="11"/>
        </w:numPr>
        <w:jc w:val="both"/>
        <w:rPr>
          <w:rFonts w:ascii="Times New Roman" w:eastAsia="Calibri" w:hAnsi="Times New Roman" w:cs="Times New Roman"/>
          <w:color w:val="222222"/>
          <w:sz w:val="24"/>
          <w:szCs w:val="24"/>
          <w:highlight w:val="white"/>
        </w:rPr>
      </w:pPr>
      <w:r>
        <w:rPr>
          <w:rFonts w:ascii="Times New Roman" w:eastAsia="Calibri" w:hAnsi="Times New Roman" w:cs="Times New Roman"/>
          <w:color w:val="222222"/>
          <w:sz w:val="24"/>
          <w:szCs w:val="24"/>
          <w:highlight w:val="white"/>
        </w:rPr>
        <w:t xml:space="preserve">Did we make it? (Scientific question) </w:t>
      </w:r>
      <w:r w:rsidR="007E6EE3" w:rsidRPr="00BE6A46">
        <w:rPr>
          <w:rFonts w:ascii="Times New Roman" w:eastAsia="Calibri" w:hAnsi="Times New Roman" w:cs="Times New Roman"/>
          <w:color w:val="222222"/>
          <w:sz w:val="24"/>
          <w:szCs w:val="24"/>
          <w:highlight w:val="white"/>
        </w:rPr>
        <w:t xml:space="preserve">  </w:t>
      </w:r>
    </w:p>
    <w:p w14:paraId="31D2E35C" w14:textId="72738562" w:rsidR="00BE6A46" w:rsidRDefault="00BE6A46" w:rsidP="00B2404B">
      <w:pPr>
        <w:ind w:left="720" w:firstLine="360"/>
        <w:jc w:val="both"/>
        <w:rPr>
          <w:rFonts w:eastAsia="Calibri"/>
          <w:color w:val="222222"/>
          <w:highlight w:val="white"/>
        </w:rPr>
      </w:pPr>
      <w:r>
        <w:rPr>
          <w:rFonts w:eastAsia="Calibri"/>
          <w:color w:val="222222"/>
          <w:highlight w:val="white"/>
        </w:rPr>
        <w:t>Out of those four questions, the present proposal specifically deals with the first one (i.e. where are we</w:t>
      </w:r>
      <w:r w:rsidR="00591519">
        <w:rPr>
          <w:rFonts w:eastAsia="Calibri"/>
          <w:color w:val="222222"/>
          <w:highlight w:val="white"/>
        </w:rPr>
        <w:t xml:space="preserve"> now</w:t>
      </w:r>
      <w:r>
        <w:rPr>
          <w:rFonts w:eastAsia="Calibri"/>
          <w:color w:val="222222"/>
          <w:highlight w:val="white"/>
        </w:rPr>
        <w:t>?)</w:t>
      </w:r>
      <w:r w:rsidR="00930509">
        <w:rPr>
          <w:rFonts w:eastAsia="Calibri"/>
          <w:color w:val="222222"/>
          <w:highlight w:val="white"/>
        </w:rPr>
        <w:t xml:space="preserve">, while still </w:t>
      </w:r>
      <w:r w:rsidR="00096FD6">
        <w:rPr>
          <w:rFonts w:eastAsia="Calibri"/>
          <w:color w:val="222222"/>
          <w:highlight w:val="white"/>
        </w:rPr>
        <w:t xml:space="preserve">providing the building blocks to </w:t>
      </w:r>
      <w:r w:rsidR="00930509">
        <w:rPr>
          <w:rFonts w:eastAsia="Calibri"/>
          <w:color w:val="222222"/>
          <w:highlight w:val="white"/>
        </w:rPr>
        <w:t xml:space="preserve">address questions 2, 3, and 4. </w:t>
      </w:r>
      <w:r w:rsidR="00023B8A">
        <w:rPr>
          <w:rFonts w:eastAsia="Calibri"/>
          <w:color w:val="222222"/>
          <w:highlight w:val="white"/>
        </w:rPr>
        <w:t>In this project</w:t>
      </w:r>
      <w:r w:rsidR="00096FD6">
        <w:rPr>
          <w:rFonts w:eastAsia="Calibri"/>
          <w:color w:val="222222"/>
          <w:highlight w:val="white"/>
        </w:rPr>
        <w:t>,</w:t>
      </w:r>
      <w:r w:rsidR="00023B8A">
        <w:rPr>
          <w:rFonts w:eastAsia="Calibri"/>
          <w:color w:val="222222"/>
          <w:highlight w:val="white"/>
        </w:rPr>
        <w:t xml:space="preserve"> we will take a novel approach by not only modelling stakeholder’s perceptions, but </w:t>
      </w:r>
      <w:r w:rsidR="006505ED">
        <w:rPr>
          <w:rFonts w:eastAsia="Calibri"/>
          <w:color w:val="222222"/>
          <w:highlight w:val="white"/>
        </w:rPr>
        <w:t xml:space="preserve">also </w:t>
      </w:r>
      <w:r w:rsidR="00023B8A">
        <w:rPr>
          <w:rFonts w:eastAsia="Calibri"/>
          <w:color w:val="222222"/>
          <w:highlight w:val="white"/>
        </w:rPr>
        <w:t>empirical data</w:t>
      </w:r>
      <w:r w:rsidR="006505ED">
        <w:rPr>
          <w:rFonts w:eastAsia="Calibri"/>
          <w:color w:val="222222"/>
          <w:highlight w:val="white"/>
        </w:rPr>
        <w:t xml:space="preserve"> collected around Puerto Rico and the US Virgin Islands.</w:t>
      </w:r>
      <w:r w:rsidR="0011379B">
        <w:rPr>
          <w:rFonts w:eastAsia="Calibri"/>
          <w:color w:val="222222"/>
          <w:highlight w:val="white"/>
        </w:rPr>
        <w:t xml:space="preserve"> </w:t>
      </w:r>
      <w:r w:rsidR="00930509">
        <w:rPr>
          <w:rFonts w:eastAsia="Calibri"/>
          <w:color w:val="222222"/>
        </w:rPr>
        <w:t>The comparison of</w:t>
      </w:r>
      <w:r w:rsidR="006505ED">
        <w:rPr>
          <w:rFonts w:eastAsia="Calibri"/>
          <w:color w:val="222222"/>
          <w:highlight w:val="white"/>
        </w:rPr>
        <w:t xml:space="preserve"> both models will allow us to identify the major recurrent drivers and threats in the fisheries systems. In addition, comparing the two models will highlight the gaps between the stakeholder’s perceptions and quantitative models. </w:t>
      </w:r>
      <w:r w:rsidR="0034226F">
        <w:rPr>
          <w:rFonts w:eastAsia="Calibri"/>
          <w:color w:val="222222"/>
          <w:highlight w:val="white"/>
        </w:rPr>
        <w:t>In order to answer the first question</w:t>
      </w:r>
      <w:r w:rsidR="003D5750">
        <w:rPr>
          <w:rFonts w:eastAsia="Calibri"/>
          <w:color w:val="222222"/>
          <w:highlight w:val="white"/>
        </w:rPr>
        <w:t xml:space="preserve"> of the Lenfest FEP implementation guide</w:t>
      </w:r>
      <w:r w:rsidR="00096FD6">
        <w:rPr>
          <w:rFonts w:eastAsia="Calibri"/>
          <w:color w:val="222222"/>
          <w:highlight w:val="white"/>
        </w:rPr>
        <w:t xml:space="preserve"> (i.e. where are we?)</w:t>
      </w:r>
      <w:r w:rsidR="0034226F">
        <w:rPr>
          <w:rFonts w:eastAsia="Calibri"/>
          <w:color w:val="222222"/>
          <w:highlight w:val="white"/>
        </w:rPr>
        <w:t xml:space="preserve">, the following </w:t>
      </w:r>
      <w:r w:rsidR="00A65CEF" w:rsidRPr="002961EB">
        <w:rPr>
          <w:rFonts w:eastAsia="Calibri"/>
          <w:color w:val="222222"/>
          <w:highlight w:val="white"/>
        </w:rPr>
        <w:t xml:space="preserve">objectives will be </w:t>
      </w:r>
      <w:r w:rsidR="00A65CEF" w:rsidRPr="00A65CEF">
        <w:rPr>
          <w:rFonts w:eastAsia="Calibri"/>
          <w:color w:val="222222"/>
          <w:highlight w:val="white"/>
        </w:rPr>
        <w:t>addressed</w:t>
      </w:r>
      <w:r w:rsidR="00AE28BE">
        <w:rPr>
          <w:rFonts w:eastAsia="Calibri"/>
          <w:color w:val="222222"/>
          <w:highlight w:val="white"/>
        </w:rPr>
        <w:t>:</w:t>
      </w:r>
    </w:p>
    <w:p w14:paraId="54EBF1AC" w14:textId="77777777" w:rsidR="00181AE9" w:rsidRDefault="00181AE9" w:rsidP="00BE6A46">
      <w:pPr>
        <w:ind w:firstLine="720"/>
        <w:jc w:val="both"/>
        <w:rPr>
          <w:rFonts w:eastAsia="Calibri"/>
          <w:color w:val="222222"/>
          <w:highlight w:val="white"/>
        </w:rPr>
      </w:pPr>
    </w:p>
    <w:p w14:paraId="44374D88" w14:textId="66BD07A1" w:rsidR="0034226F" w:rsidRPr="00EF11AD" w:rsidRDefault="0034226F" w:rsidP="0034226F">
      <w:pPr>
        <w:pStyle w:val="Prrafodelista"/>
        <w:numPr>
          <w:ilvl w:val="0"/>
          <w:numId w:val="12"/>
        </w:numPr>
        <w:jc w:val="both"/>
        <w:rPr>
          <w:rFonts w:ascii="Times New Roman" w:eastAsia="Calibri" w:hAnsi="Times New Roman" w:cs="Times New Roman"/>
          <w:color w:val="222222"/>
          <w:sz w:val="24"/>
          <w:szCs w:val="24"/>
          <w:highlight w:val="white"/>
        </w:rPr>
      </w:pPr>
      <w:r w:rsidRPr="00EF11AD">
        <w:rPr>
          <w:rFonts w:ascii="Times New Roman" w:eastAsia="Calibri" w:hAnsi="Times New Roman" w:cs="Times New Roman"/>
          <w:color w:val="222222"/>
          <w:sz w:val="24"/>
          <w:szCs w:val="24"/>
          <w:highlight w:val="white"/>
        </w:rPr>
        <w:t>To develop</w:t>
      </w:r>
      <w:r w:rsidR="00930509">
        <w:rPr>
          <w:rFonts w:ascii="Times New Roman" w:eastAsia="Calibri" w:hAnsi="Times New Roman" w:cs="Times New Roman"/>
          <w:color w:val="222222"/>
          <w:sz w:val="24"/>
          <w:szCs w:val="24"/>
          <w:highlight w:val="white"/>
        </w:rPr>
        <w:t xml:space="preserve"> both</w:t>
      </w:r>
      <w:r w:rsidRPr="00EF11AD">
        <w:rPr>
          <w:rFonts w:ascii="Times New Roman" w:eastAsia="Calibri" w:hAnsi="Times New Roman" w:cs="Times New Roman"/>
          <w:color w:val="222222"/>
          <w:sz w:val="24"/>
          <w:szCs w:val="24"/>
          <w:highlight w:val="white"/>
        </w:rPr>
        <w:t xml:space="preserve"> a conceptual </w:t>
      </w:r>
      <w:r w:rsidR="00023B8A">
        <w:rPr>
          <w:rFonts w:ascii="Times New Roman" w:eastAsia="Calibri" w:hAnsi="Times New Roman" w:cs="Times New Roman"/>
          <w:color w:val="222222"/>
          <w:sz w:val="24"/>
          <w:szCs w:val="24"/>
          <w:highlight w:val="white"/>
        </w:rPr>
        <w:t xml:space="preserve">and quantitative </w:t>
      </w:r>
      <w:r w:rsidRPr="00EF11AD">
        <w:rPr>
          <w:rFonts w:ascii="Times New Roman" w:eastAsia="Calibri" w:hAnsi="Times New Roman" w:cs="Times New Roman"/>
          <w:color w:val="222222"/>
          <w:sz w:val="24"/>
          <w:szCs w:val="24"/>
          <w:highlight w:val="white"/>
        </w:rPr>
        <w:t xml:space="preserve">model that describes the Caribbean </w:t>
      </w:r>
      <w:r w:rsidR="0049563B">
        <w:rPr>
          <w:rFonts w:ascii="Times New Roman" w:eastAsia="Calibri" w:hAnsi="Times New Roman" w:cs="Times New Roman"/>
          <w:color w:val="222222"/>
          <w:sz w:val="24"/>
          <w:szCs w:val="24"/>
          <w:highlight w:val="white"/>
        </w:rPr>
        <w:t xml:space="preserve">ecosystem within a </w:t>
      </w:r>
      <w:r w:rsidRPr="00EF11AD">
        <w:rPr>
          <w:rFonts w:ascii="Times New Roman" w:eastAsia="Calibri" w:hAnsi="Times New Roman" w:cs="Times New Roman"/>
          <w:color w:val="222222"/>
          <w:sz w:val="24"/>
          <w:szCs w:val="24"/>
          <w:highlight w:val="white"/>
        </w:rPr>
        <w:t xml:space="preserve">fisheries </w:t>
      </w:r>
      <w:r w:rsidR="0049563B">
        <w:rPr>
          <w:rFonts w:ascii="Times New Roman" w:eastAsia="Calibri" w:hAnsi="Times New Roman" w:cs="Times New Roman"/>
          <w:color w:val="222222"/>
          <w:sz w:val="24"/>
          <w:szCs w:val="24"/>
          <w:highlight w:val="white"/>
        </w:rPr>
        <w:t>context</w:t>
      </w:r>
      <w:r w:rsidR="00023B8A">
        <w:rPr>
          <w:rFonts w:ascii="Times New Roman" w:eastAsia="Calibri" w:hAnsi="Times New Roman" w:cs="Times New Roman"/>
          <w:color w:val="222222"/>
          <w:sz w:val="24"/>
          <w:szCs w:val="24"/>
          <w:highlight w:val="white"/>
        </w:rPr>
        <w:t xml:space="preserve"> based on stakeholder perceptions and data collected, respectively</w:t>
      </w:r>
      <w:r w:rsidR="005B4B7F">
        <w:rPr>
          <w:rFonts w:ascii="Times New Roman" w:eastAsia="Calibri" w:hAnsi="Times New Roman" w:cs="Times New Roman"/>
          <w:color w:val="222222"/>
          <w:sz w:val="24"/>
          <w:szCs w:val="24"/>
          <w:highlight w:val="white"/>
        </w:rPr>
        <w:t>;</w:t>
      </w:r>
    </w:p>
    <w:p w14:paraId="7A9013E1" w14:textId="77777777" w:rsidR="00AE28BE" w:rsidRPr="00AE28BE" w:rsidRDefault="0034226F" w:rsidP="00AE28BE">
      <w:pPr>
        <w:pStyle w:val="Prrafodelista"/>
        <w:numPr>
          <w:ilvl w:val="0"/>
          <w:numId w:val="12"/>
        </w:numPr>
        <w:jc w:val="both"/>
        <w:rPr>
          <w:rFonts w:ascii="Times New Roman" w:eastAsia="Calibri" w:hAnsi="Times New Roman" w:cs="Times New Roman"/>
          <w:color w:val="222222"/>
          <w:sz w:val="24"/>
          <w:szCs w:val="24"/>
          <w:highlight w:val="white"/>
        </w:rPr>
      </w:pPr>
      <w:r w:rsidRPr="00EF11AD">
        <w:rPr>
          <w:rFonts w:ascii="Times New Roman" w:eastAsia="Calibri" w:hAnsi="Times New Roman" w:cs="Times New Roman"/>
          <w:color w:val="222222"/>
          <w:sz w:val="24"/>
          <w:szCs w:val="24"/>
          <w:highlight w:val="white"/>
        </w:rPr>
        <w:t xml:space="preserve">To select and estimate indicators of the performance of the model under different conditions </w:t>
      </w:r>
      <w:r w:rsidRPr="00EF11AD">
        <w:rPr>
          <w:rFonts w:ascii="Times New Roman" w:eastAsia="Calibri" w:hAnsi="Times New Roman" w:cs="Times New Roman"/>
          <w:color w:val="222222"/>
          <w:sz w:val="24"/>
          <w:szCs w:val="24"/>
        </w:rPr>
        <w:t>(threats, impacts, human activities, etc.)</w:t>
      </w:r>
      <w:r w:rsidR="005B4B7F">
        <w:rPr>
          <w:rFonts w:ascii="Times New Roman" w:eastAsia="Calibri" w:hAnsi="Times New Roman" w:cs="Times New Roman"/>
          <w:color w:val="222222"/>
          <w:sz w:val="24"/>
          <w:szCs w:val="24"/>
        </w:rPr>
        <w:t>;</w:t>
      </w:r>
      <w:r w:rsidRPr="00EF11AD">
        <w:rPr>
          <w:rFonts w:ascii="Times New Roman" w:eastAsia="Calibri" w:hAnsi="Times New Roman" w:cs="Times New Roman"/>
          <w:color w:val="222222"/>
          <w:sz w:val="24"/>
          <w:szCs w:val="24"/>
        </w:rPr>
        <w:t xml:space="preserve"> </w:t>
      </w:r>
    </w:p>
    <w:p w14:paraId="29BF0C56" w14:textId="04578BC3" w:rsidR="00023B8A" w:rsidRPr="00AE28BE" w:rsidRDefault="00023B8A" w:rsidP="00AE28BE">
      <w:pPr>
        <w:pStyle w:val="Prrafodelista"/>
        <w:numPr>
          <w:ilvl w:val="0"/>
          <w:numId w:val="12"/>
        </w:numPr>
        <w:jc w:val="both"/>
        <w:rPr>
          <w:rFonts w:ascii="Times New Roman" w:eastAsia="Calibri" w:hAnsi="Times New Roman" w:cs="Times New Roman"/>
          <w:color w:val="222222"/>
          <w:sz w:val="24"/>
          <w:szCs w:val="24"/>
          <w:highlight w:val="white"/>
        </w:rPr>
      </w:pPr>
      <w:r w:rsidRPr="00AE28BE">
        <w:rPr>
          <w:rFonts w:ascii="Times New Roman" w:eastAsia="Calibri" w:hAnsi="Times New Roman" w:cs="Times New Roman"/>
          <w:sz w:val="24"/>
          <w:szCs w:val="24"/>
        </w:rPr>
        <w:t xml:space="preserve">For a final product, we will work with stakeholders by integrating results from both models to identify the main indicators and threats potentially affecting the fisheries systems. </w:t>
      </w:r>
    </w:p>
    <w:p w14:paraId="7EDEC8AC" w14:textId="20F4CA62" w:rsidR="0034226F" w:rsidRPr="002843BF" w:rsidRDefault="0034226F" w:rsidP="002843BF">
      <w:pPr>
        <w:jc w:val="both"/>
        <w:rPr>
          <w:rFonts w:eastAsia="Calibri"/>
          <w:color w:val="222222"/>
          <w:highlight w:val="white"/>
        </w:rPr>
      </w:pPr>
    </w:p>
    <w:p w14:paraId="3D3F776D" w14:textId="10A3EF20" w:rsidR="0034226F" w:rsidRPr="00EF11AD" w:rsidRDefault="0034226F" w:rsidP="00B2404B">
      <w:pPr>
        <w:ind w:left="720" w:firstLine="360"/>
        <w:jc w:val="both"/>
        <w:rPr>
          <w:rFonts w:eastAsia="Calibri"/>
          <w:color w:val="222222"/>
          <w:highlight w:val="white"/>
        </w:rPr>
      </w:pPr>
      <w:r w:rsidRPr="00EF11AD">
        <w:rPr>
          <w:rFonts w:eastAsia="Calibri"/>
          <w:color w:val="222222"/>
          <w:highlight w:val="white"/>
        </w:rPr>
        <w:t>These three objectives will be achieved using t</w:t>
      </w:r>
      <w:r w:rsidR="00181AE9" w:rsidRPr="00EF11AD">
        <w:rPr>
          <w:rFonts w:eastAsia="Calibri"/>
          <w:color w:val="222222"/>
          <w:highlight w:val="white"/>
        </w:rPr>
        <w:t>w</w:t>
      </w:r>
      <w:r w:rsidRPr="00EF11AD">
        <w:rPr>
          <w:rFonts w:eastAsia="Calibri"/>
          <w:color w:val="222222"/>
          <w:highlight w:val="white"/>
        </w:rPr>
        <w:t xml:space="preserve">o complementary approaches: a) </w:t>
      </w:r>
      <w:r w:rsidR="00AE28BE">
        <w:rPr>
          <w:rFonts w:eastAsia="Calibri"/>
          <w:color w:val="222222"/>
          <w:highlight w:val="white"/>
        </w:rPr>
        <w:t xml:space="preserve">compiling </w:t>
      </w:r>
      <w:r w:rsidR="00AE28BE" w:rsidRPr="00EF11AD">
        <w:rPr>
          <w:rFonts w:eastAsia="Calibri"/>
          <w:color w:val="222222"/>
          <w:highlight w:val="white"/>
        </w:rPr>
        <w:t>expert opinion</w:t>
      </w:r>
      <w:r w:rsidR="00AE28BE">
        <w:rPr>
          <w:rFonts w:eastAsia="Calibri"/>
          <w:color w:val="222222"/>
          <w:highlight w:val="white"/>
        </w:rPr>
        <w:t xml:space="preserve"> from</w:t>
      </w:r>
      <w:r w:rsidR="00AE28BE" w:rsidRPr="00EF11AD">
        <w:rPr>
          <w:rFonts w:eastAsia="Calibri"/>
          <w:color w:val="222222"/>
          <w:highlight w:val="white"/>
        </w:rPr>
        <w:t xml:space="preserve"> a diverse array of stakeholders</w:t>
      </w:r>
      <w:r w:rsidR="00AE28BE">
        <w:rPr>
          <w:rFonts w:eastAsia="Calibri"/>
          <w:color w:val="222222"/>
          <w:highlight w:val="white"/>
        </w:rPr>
        <w:t xml:space="preserve"> to create conceptual models and b) </w:t>
      </w:r>
      <w:r w:rsidRPr="00EF11AD">
        <w:rPr>
          <w:rFonts w:eastAsia="Calibri"/>
          <w:color w:val="222222"/>
          <w:highlight w:val="white"/>
        </w:rPr>
        <w:t>quantitative</w:t>
      </w:r>
      <w:r w:rsidR="0049563B">
        <w:rPr>
          <w:rFonts w:eastAsia="Calibri"/>
          <w:color w:val="222222"/>
          <w:highlight w:val="white"/>
        </w:rPr>
        <w:t xml:space="preserve"> approach to</w:t>
      </w:r>
      <w:r w:rsidRPr="00EF11AD">
        <w:rPr>
          <w:rFonts w:eastAsia="Calibri"/>
          <w:color w:val="222222"/>
          <w:highlight w:val="white"/>
        </w:rPr>
        <w:t xml:space="preserve"> analyz</w:t>
      </w:r>
      <w:r w:rsidR="0049563B">
        <w:rPr>
          <w:rFonts w:eastAsia="Calibri"/>
          <w:color w:val="222222"/>
          <w:highlight w:val="white"/>
        </w:rPr>
        <w:t>e</w:t>
      </w:r>
      <w:r w:rsidRPr="00EF11AD">
        <w:rPr>
          <w:rFonts w:eastAsia="Calibri"/>
          <w:color w:val="222222"/>
          <w:highlight w:val="white"/>
        </w:rPr>
        <w:t xml:space="preserve"> existing information</w:t>
      </w:r>
      <w:r w:rsidR="00AE28BE">
        <w:rPr>
          <w:rFonts w:eastAsia="Calibri"/>
          <w:color w:val="222222"/>
          <w:highlight w:val="white"/>
        </w:rPr>
        <w:t>.</w:t>
      </w:r>
      <w:r w:rsidRPr="00EF11AD">
        <w:rPr>
          <w:rFonts w:eastAsia="Calibri"/>
          <w:color w:val="222222"/>
          <w:highlight w:val="white"/>
        </w:rPr>
        <w:t xml:space="preserve"> </w:t>
      </w:r>
      <w:r w:rsidR="00B2404B">
        <w:rPr>
          <w:rFonts w:eastAsia="Calibri"/>
          <w:color w:val="222222"/>
          <w:highlight w:val="white"/>
        </w:rPr>
        <w:t xml:space="preserve">As detailed below, both approaches will </w:t>
      </w:r>
      <w:r w:rsidR="008A220E">
        <w:rPr>
          <w:rFonts w:eastAsia="Calibri"/>
          <w:color w:val="222222"/>
          <w:highlight w:val="white"/>
        </w:rPr>
        <w:t>complement</w:t>
      </w:r>
      <w:r w:rsidR="00591519">
        <w:rPr>
          <w:rFonts w:eastAsia="Calibri"/>
          <w:color w:val="222222"/>
          <w:highlight w:val="white"/>
        </w:rPr>
        <w:t xml:space="preserve"> </w:t>
      </w:r>
      <w:r w:rsidR="00B2404B">
        <w:rPr>
          <w:rFonts w:eastAsia="Calibri"/>
          <w:color w:val="222222"/>
          <w:highlight w:val="white"/>
        </w:rPr>
        <w:t xml:space="preserve">each other. </w:t>
      </w:r>
      <w:r w:rsidR="001A0C10">
        <w:rPr>
          <w:rFonts w:eastAsia="Calibri"/>
          <w:color w:val="222222"/>
          <w:highlight w:val="white"/>
        </w:rPr>
        <w:t>Also, those three objectives will be achieved per management region, which in the Caribbean includes: Puerto Rico, St. Thomas/St. John and St. Croix.</w:t>
      </w:r>
    </w:p>
    <w:p w14:paraId="74B2442E" w14:textId="77777777" w:rsidR="007E6EE3" w:rsidRPr="00EF11AD" w:rsidRDefault="007E6EE3" w:rsidP="006776AB">
      <w:pPr>
        <w:ind w:left="720" w:firstLine="720"/>
        <w:jc w:val="both"/>
        <w:rPr>
          <w:rFonts w:eastAsia="Calibri"/>
          <w:color w:val="222222"/>
          <w:highlight w:val="white"/>
        </w:rPr>
      </w:pPr>
    </w:p>
    <w:p w14:paraId="2BD537AD" w14:textId="77777777" w:rsidR="00AA5A09" w:rsidRPr="00AA5A09" w:rsidRDefault="00AA5A09" w:rsidP="0026785A">
      <w:pPr>
        <w:ind w:left="720"/>
        <w:jc w:val="both"/>
        <w:rPr>
          <w:rFonts w:eastAsia="Calibri"/>
          <w:b/>
        </w:rPr>
      </w:pPr>
      <w:r w:rsidRPr="00AA5A09">
        <w:rPr>
          <w:rFonts w:eastAsia="Calibri"/>
          <w:b/>
        </w:rPr>
        <w:t xml:space="preserve">Context: </w:t>
      </w:r>
    </w:p>
    <w:p w14:paraId="1876FACD" w14:textId="482B7A3F" w:rsidR="00374D35" w:rsidRPr="00AA5A09" w:rsidRDefault="001158BF" w:rsidP="00AA5A09">
      <w:pPr>
        <w:ind w:left="720" w:firstLine="720"/>
        <w:jc w:val="both"/>
        <w:rPr>
          <w:rFonts w:ascii="Calibri" w:eastAsia="Calibri" w:hAnsi="Calibri" w:cs="Calibri"/>
        </w:rPr>
      </w:pPr>
      <w:r w:rsidRPr="00EF11AD">
        <w:rPr>
          <w:rFonts w:eastAsia="Calibri"/>
        </w:rPr>
        <w:t xml:space="preserve">Stakeholders and managers </w:t>
      </w:r>
      <w:r w:rsidR="00EF11AD">
        <w:rPr>
          <w:rFonts w:eastAsia="Calibri"/>
        </w:rPr>
        <w:t xml:space="preserve">in the region </w:t>
      </w:r>
      <w:r w:rsidRPr="00EF11AD">
        <w:rPr>
          <w:rFonts w:eastAsia="Calibri"/>
        </w:rPr>
        <w:t>are aware that the current app</w:t>
      </w:r>
      <w:r w:rsidR="00EF11AD">
        <w:rPr>
          <w:rFonts w:eastAsia="Calibri"/>
        </w:rPr>
        <w:t xml:space="preserve">roach to managing stocks using </w:t>
      </w:r>
      <w:r w:rsidRPr="00EF11AD">
        <w:rPr>
          <w:rFonts w:eastAsia="Calibri"/>
        </w:rPr>
        <w:t>status determination criteria such as annual catch limits, are insufficient for the region</w:t>
      </w:r>
      <w:r w:rsidR="00EF11AD">
        <w:rPr>
          <w:rFonts w:eastAsia="Calibri"/>
        </w:rPr>
        <w:t xml:space="preserve"> </w:t>
      </w:r>
      <w:r w:rsidR="00EF11AD">
        <w:rPr>
          <w:rFonts w:eastAsia="Calibri"/>
        </w:rPr>
        <w:fldChar w:fldCharType="begin" w:fldLock="1"/>
      </w:r>
      <w:r w:rsidR="00247785">
        <w:rPr>
          <w:rFonts w:eastAsia="Calibri"/>
        </w:rPr>
        <w:instrText>ADDIN CSL_CITATION {"citationItems":[{"id":"ITEM-1","itemData":{"author":[{"dropping-particle":"","family":"National Marine Fisheries Service","given":"","non-dropping-particle":"","parse-names":false,"suffix":""}],"container-title":"NOAA FISHERIES ECOSYSTEM-BASED FISHERIES MANAGEMENT ROAD MAP. National Marine Fisheries Service Policy Directive 01-120-01.","id":"ITEM-1","issued":{"date-parts":[["2016"]]},"title":"National Marine Fisheries Service Policy Directive 01-120-01.","type":"report"},"uris":["http://www.mendeley.com/documents/?uuid=16f77f14-ffc4-4bd6-8fd7-5769afe3a2d8","http://www.mendeley.com/documents/?uuid=6c0889dd-8fde-41be-b81c-97ee30feaef2"]}],"mendeley":{"formattedCitation":"(National Marine Fisheries Service 2016)","plainTextFormattedCitation":"(National Marine Fisheries Service 2016)","previouslyFormattedCitation":"(National Marine Fisheries Service 2016)"},"properties":{"noteIndex":0},"schema":"https://github.com/citation-style-language/schema/raw/master/csl-citation.json"}</w:instrText>
      </w:r>
      <w:r w:rsidR="00EF11AD">
        <w:rPr>
          <w:rFonts w:eastAsia="Calibri"/>
        </w:rPr>
        <w:fldChar w:fldCharType="separate"/>
      </w:r>
      <w:r w:rsidR="00EF11AD" w:rsidRPr="00EF11AD">
        <w:rPr>
          <w:rFonts w:eastAsia="Calibri"/>
          <w:noProof/>
        </w:rPr>
        <w:t>(National Marine Fisheries Service 2016)</w:t>
      </w:r>
      <w:r w:rsidR="00EF11AD">
        <w:rPr>
          <w:rFonts w:eastAsia="Calibri"/>
        </w:rPr>
        <w:fldChar w:fldCharType="end"/>
      </w:r>
      <w:r w:rsidRPr="00EF11AD">
        <w:rPr>
          <w:rFonts w:eastAsia="Calibri"/>
        </w:rPr>
        <w:t xml:space="preserve">. </w:t>
      </w:r>
      <w:r w:rsidR="00933127">
        <w:rPr>
          <w:rFonts w:eastAsia="Calibri"/>
        </w:rPr>
        <w:t>In particular</w:t>
      </w:r>
      <w:r w:rsidR="00EF11AD">
        <w:rPr>
          <w:rFonts w:eastAsia="Calibri"/>
        </w:rPr>
        <w:t xml:space="preserve">, the Caribbean </w:t>
      </w:r>
      <w:r w:rsidR="00900E98">
        <w:rPr>
          <w:rFonts w:eastAsia="Calibri"/>
        </w:rPr>
        <w:t>Fisheries Management Council (C</w:t>
      </w:r>
      <w:r w:rsidR="00EF11AD">
        <w:rPr>
          <w:rFonts w:eastAsia="Calibri"/>
        </w:rPr>
        <w:t>F</w:t>
      </w:r>
      <w:r w:rsidR="00900E98">
        <w:rPr>
          <w:rFonts w:eastAsia="Calibri"/>
        </w:rPr>
        <w:t>M</w:t>
      </w:r>
      <w:r w:rsidR="00EF11AD">
        <w:rPr>
          <w:rFonts w:eastAsia="Calibri"/>
        </w:rPr>
        <w:t>C) has long recognize</w:t>
      </w:r>
      <w:r w:rsidR="00933127">
        <w:rPr>
          <w:rFonts w:eastAsia="Calibri"/>
        </w:rPr>
        <w:t>d</w:t>
      </w:r>
      <w:r w:rsidR="00EF11AD">
        <w:rPr>
          <w:rFonts w:eastAsia="Calibri"/>
        </w:rPr>
        <w:t xml:space="preserve"> the need </w:t>
      </w:r>
      <w:r w:rsidR="00933127">
        <w:rPr>
          <w:rFonts w:eastAsia="Calibri"/>
        </w:rPr>
        <w:t>to move to a</w:t>
      </w:r>
      <w:r w:rsidR="00386B9C">
        <w:rPr>
          <w:rFonts w:eastAsia="Calibri"/>
        </w:rPr>
        <w:t>n</w:t>
      </w:r>
      <w:r w:rsidR="00900E98">
        <w:rPr>
          <w:rFonts w:eastAsia="Calibri"/>
        </w:rPr>
        <w:t xml:space="preserve"> EB</w:t>
      </w:r>
      <w:r w:rsidR="00933127">
        <w:rPr>
          <w:rFonts w:eastAsia="Calibri"/>
        </w:rPr>
        <w:t>F</w:t>
      </w:r>
      <w:r w:rsidR="00900E98">
        <w:rPr>
          <w:rFonts w:eastAsia="Calibri"/>
        </w:rPr>
        <w:t>M</w:t>
      </w:r>
      <w:r w:rsidR="00933127">
        <w:rPr>
          <w:rFonts w:eastAsia="Calibri"/>
        </w:rPr>
        <w:t xml:space="preserve"> approach that will account for the intrinsic characteristics of the tropical f</w:t>
      </w:r>
      <w:r w:rsidR="00900E98">
        <w:rPr>
          <w:rFonts w:eastAsia="Calibri"/>
        </w:rPr>
        <w:t>isheries in the US Caribbean (C</w:t>
      </w:r>
      <w:r w:rsidR="00933127">
        <w:rPr>
          <w:rFonts w:eastAsia="Calibri"/>
        </w:rPr>
        <w:t>F</w:t>
      </w:r>
      <w:r w:rsidR="00900E98">
        <w:rPr>
          <w:rFonts w:eastAsia="Calibri"/>
        </w:rPr>
        <w:t>M</w:t>
      </w:r>
      <w:r w:rsidR="00933127">
        <w:rPr>
          <w:rFonts w:eastAsia="Calibri"/>
        </w:rPr>
        <w:t xml:space="preserve">C, 1994, 1996). </w:t>
      </w:r>
      <w:r w:rsidR="00905CB8">
        <w:rPr>
          <w:rFonts w:eastAsia="Calibri"/>
        </w:rPr>
        <w:lastRenderedPageBreak/>
        <w:t>The roadmap to achieve an EB</w:t>
      </w:r>
      <w:r w:rsidR="001E67BC">
        <w:rPr>
          <w:rFonts w:eastAsia="Calibri"/>
        </w:rPr>
        <w:t>FM</w:t>
      </w:r>
      <w:r w:rsidR="00905CB8">
        <w:rPr>
          <w:rFonts w:eastAsia="Calibri"/>
        </w:rPr>
        <w:t xml:space="preserve"> </w:t>
      </w:r>
      <w:r w:rsidR="004A1962">
        <w:rPr>
          <w:rFonts w:eastAsia="Calibri"/>
        </w:rPr>
        <w:t>outline</w:t>
      </w:r>
      <w:r w:rsidR="00905CB8">
        <w:rPr>
          <w:rFonts w:eastAsia="Calibri"/>
        </w:rPr>
        <w:t xml:space="preserve"> for the region has </w:t>
      </w:r>
      <w:r w:rsidR="00F22C1D">
        <w:rPr>
          <w:rFonts w:eastAsia="Calibri"/>
        </w:rPr>
        <w:t xml:space="preserve">been </w:t>
      </w:r>
      <w:r w:rsidR="00905CB8">
        <w:rPr>
          <w:rFonts w:eastAsia="Calibri"/>
        </w:rPr>
        <w:t>identified a</w:t>
      </w:r>
      <w:r w:rsidRPr="00EF11AD">
        <w:rPr>
          <w:rFonts w:eastAsia="Calibri"/>
        </w:rPr>
        <w:t xml:space="preserve">s </w:t>
      </w:r>
      <w:r w:rsidR="00905CB8">
        <w:rPr>
          <w:rFonts w:eastAsia="Calibri"/>
        </w:rPr>
        <w:t xml:space="preserve">one of </w:t>
      </w:r>
      <w:r w:rsidR="00F22C1D">
        <w:rPr>
          <w:rFonts w:eastAsia="Calibri"/>
        </w:rPr>
        <w:t>the</w:t>
      </w:r>
      <w:r w:rsidR="00905CB8">
        <w:rPr>
          <w:rFonts w:eastAsia="Calibri"/>
        </w:rPr>
        <w:t xml:space="preserve"> first objectives (objective 1B) to </w:t>
      </w:r>
      <w:r w:rsidR="00905CB8">
        <w:rPr>
          <w:rFonts w:eastAsia="Calibri"/>
          <w:b/>
        </w:rPr>
        <w:t>develop</w:t>
      </w:r>
      <w:r w:rsidR="00E16E18">
        <w:rPr>
          <w:rFonts w:eastAsia="Calibri"/>
          <w:b/>
        </w:rPr>
        <w:t xml:space="preserve"> </w:t>
      </w:r>
      <w:r w:rsidR="00E16E18" w:rsidRPr="004A1962">
        <w:rPr>
          <w:rFonts w:eastAsia="Calibri"/>
        </w:rPr>
        <w:t>a</w:t>
      </w:r>
      <w:r w:rsidR="00905CB8">
        <w:rPr>
          <w:rFonts w:eastAsia="Calibri"/>
          <w:b/>
        </w:rPr>
        <w:t xml:space="preserve"> </w:t>
      </w:r>
      <w:r w:rsidR="00905CB8">
        <w:rPr>
          <w:rFonts w:eastAsia="Calibri"/>
        </w:rPr>
        <w:t xml:space="preserve">Caribbean FEP (C-FEP) (Fig. 1). A FEP can be considered </w:t>
      </w:r>
      <w:r w:rsidR="004B0356">
        <w:rPr>
          <w:rFonts w:eastAsia="Calibri"/>
        </w:rPr>
        <w:t xml:space="preserve">as </w:t>
      </w:r>
      <w:r w:rsidRPr="00EF11AD">
        <w:rPr>
          <w:rFonts w:eastAsia="Calibri"/>
        </w:rPr>
        <w:t>a first step towards alternative management</w:t>
      </w:r>
      <w:r w:rsidR="00933127">
        <w:rPr>
          <w:rFonts w:eastAsia="Calibri"/>
        </w:rPr>
        <w:t xml:space="preserve"> based on an ec</w:t>
      </w:r>
      <w:r w:rsidR="00386B9C">
        <w:rPr>
          <w:rFonts w:eastAsia="Calibri"/>
        </w:rPr>
        <w:t>osy</w:t>
      </w:r>
      <w:r w:rsidR="00933127">
        <w:rPr>
          <w:rFonts w:eastAsia="Calibri"/>
        </w:rPr>
        <w:t>stem approach</w:t>
      </w:r>
      <w:r w:rsidR="00EE2091">
        <w:rPr>
          <w:rFonts w:eastAsia="Calibri"/>
        </w:rPr>
        <w:t xml:space="preserve"> and</w:t>
      </w:r>
      <w:r w:rsidR="00905CB8">
        <w:rPr>
          <w:rFonts w:eastAsia="Calibri"/>
        </w:rPr>
        <w:t xml:space="preserve"> </w:t>
      </w:r>
      <w:r w:rsidR="00933127">
        <w:rPr>
          <w:rFonts w:eastAsia="Calibri"/>
        </w:rPr>
        <w:t xml:space="preserve">it is expected that </w:t>
      </w:r>
      <w:r w:rsidR="00905CB8">
        <w:rPr>
          <w:rFonts w:eastAsia="Calibri"/>
        </w:rPr>
        <w:t>it</w:t>
      </w:r>
      <w:r w:rsidRPr="00EF11AD">
        <w:rPr>
          <w:rFonts w:eastAsia="Calibri"/>
        </w:rPr>
        <w:t xml:space="preserve"> will guide the implementation of </w:t>
      </w:r>
      <w:r w:rsidR="004B0356">
        <w:rPr>
          <w:rFonts w:eastAsia="Calibri"/>
        </w:rPr>
        <w:t>EBFM</w:t>
      </w:r>
      <w:r w:rsidRPr="00EF11AD">
        <w:rPr>
          <w:rFonts w:eastAsia="Calibri"/>
        </w:rPr>
        <w:t>.</w:t>
      </w:r>
      <w:r w:rsidR="00E218D5">
        <w:rPr>
          <w:rFonts w:eastAsia="Calibri"/>
        </w:rPr>
        <w:t xml:space="preserve"> In particular,</w:t>
      </w:r>
      <w:r w:rsidR="004B0356" w:rsidRPr="004B0356">
        <w:rPr>
          <w:rFonts w:ascii="Calibri" w:eastAsia="Calibri" w:hAnsi="Calibri" w:cs="Calibri"/>
        </w:rPr>
        <w:t xml:space="preserve"> </w:t>
      </w:r>
      <w:r w:rsidR="00E218D5">
        <w:rPr>
          <w:rFonts w:eastAsia="Calibri"/>
        </w:rPr>
        <w:t>t</w:t>
      </w:r>
      <w:r w:rsidR="004B0356" w:rsidRPr="004B0356">
        <w:rPr>
          <w:rFonts w:eastAsia="Calibri"/>
        </w:rPr>
        <w:t>he proposed work will provide a solid scientific foundation to guide FEP development by incorpo</w:t>
      </w:r>
      <w:r w:rsidR="00E218D5">
        <w:rPr>
          <w:rFonts w:eastAsia="Calibri"/>
        </w:rPr>
        <w:t>rating all available data that potentially determines and influences the structure, composition and function of the ecosystem and the fishery</w:t>
      </w:r>
      <w:r w:rsidR="0081412F">
        <w:rPr>
          <w:rFonts w:eastAsia="Calibri"/>
        </w:rPr>
        <w:t xml:space="preserve">; </w:t>
      </w:r>
      <w:r w:rsidR="0081412F" w:rsidRPr="002961EB">
        <w:rPr>
          <w:rFonts w:eastAsia="Calibri"/>
        </w:rPr>
        <w:t>in conjunction with expert opinion and traditional knowledge of stakeholders in the region</w:t>
      </w:r>
      <w:r w:rsidR="00E218D5">
        <w:rPr>
          <w:rFonts w:eastAsia="Calibri"/>
        </w:rPr>
        <w:t>. This will ultimately</w:t>
      </w:r>
      <w:r w:rsidR="004B0356" w:rsidRPr="004B0356">
        <w:rPr>
          <w:rFonts w:eastAsia="Calibri"/>
        </w:rPr>
        <w:t xml:space="preserve"> </w:t>
      </w:r>
      <w:r w:rsidR="00E218D5">
        <w:rPr>
          <w:rFonts w:eastAsia="Calibri"/>
        </w:rPr>
        <w:t>allow a paradigmatic change of management practices in the region.</w:t>
      </w:r>
    </w:p>
    <w:p w14:paraId="7CEC8F6C" w14:textId="77777777" w:rsidR="00374D35" w:rsidRDefault="00374D35" w:rsidP="00374D35">
      <w:pPr>
        <w:ind w:left="720" w:firstLine="360"/>
        <w:rPr>
          <w:rFonts w:eastAsia="Calibri"/>
        </w:rPr>
      </w:pPr>
    </w:p>
    <w:p w14:paraId="617C5D47" w14:textId="637797DA" w:rsidR="0016213C" w:rsidRDefault="00CA2A84" w:rsidP="00E853A5">
      <w:pPr>
        <w:ind w:left="720" w:firstLine="360"/>
        <w:jc w:val="both"/>
        <w:rPr>
          <w:rFonts w:eastAsia="Calibri"/>
        </w:rPr>
      </w:pPr>
      <w:r>
        <w:rPr>
          <w:rFonts w:eastAsia="Calibri"/>
        </w:rPr>
        <w:t>T</w:t>
      </w:r>
      <w:r w:rsidR="00374D35" w:rsidRPr="00374D35">
        <w:rPr>
          <w:rFonts w:eastAsia="Calibri"/>
        </w:rPr>
        <w:t xml:space="preserve">his project will </w:t>
      </w:r>
      <w:r w:rsidR="009433E1">
        <w:rPr>
          <w:rFonts w:eastAsia="Calibri"/>
        </w:rPr>
        <w:t>include direct contact with</w:t>
      </w:r>
      <w:r w:rsidR="009433E1" w:rsidRPr="00374D35">
        <w:rPr>
          <w:rFonts w:eastAsia="Calibri"/>
        </w:rPr>
        <w:t xml:space="preserve"> </w:t>
      </w:r>
      <w:r w:rsidR="00374D35" w:rsidRPr="00374D35">
        <w:rPr>
          <w:rFonts w:eastAsia="Calibri"/>
        </w:rPr>
        <w:t>stakeholders at all stages of</w:t>
      </w:r>
      <w:r w:rsidR="00F22C1D">
        <w:rPr>
          <w:rFonts w:eastAsia="Calibri"/>
        </w:rPr>
        <w:t xml:space="preserve"> the</w:t>
      </w:r>
      <w:r w:rsidR="00374D35" w:rsidRPr="00374D35">
        <w:rPr>
          <w:rFonts w:eastAsia="Calibri"/>
        </w:rPr>
        <w:t xml:space="preserve"> project (identifying initial indicators/drivers, providing weights to relationships, ground truthing resul</w:t>
      </w:r>
      <w:r w:rsidR="00374D35">
        <w:rPr>
          <w:rFonts w:eastAsia="Calibri"/>
        </w:rPr>
        <w:t>ts from model, etc.) and the s</w:t>
      </w:r>
      <w:r w:rsidR="00374D35" w:rsidRPr="00374D35">
        <w:rPr>
          <w:rFonts w:eastAsia="Calibri"/>
        </w:rPr>
        <w:t xml:space="preserve">uccess </w:t>
      </w:r>
      <w:r w:rsidR="00374D35">
        <w:rPr>
          <w:rFonts w:eastAsia="Calibri"/>
        </w:rPr>
        <w:t xml:space="preserve">of this project </w:t>
      </w:r>
      <w:r w:rsidR="00374D35" w:rsidRPr="00374D35">
        <w:rPr>
          <w:rFonts w:eastAsia="Calibri"/>
        </w:rPr>
        <w:t>w</w:t>
      </w:r>
      <w:r w:rsidR="00374D35">
        <w:rPr>
          <w:rFonts w:eastAsia="Calibri"/>
        </w:rPr>
        <w:t>ill depend on stakeholder participation</w:t>
      </w:r>
      <w:r w:rsidR="00374D35" w:rsidRPr="00374D35">
        <w:rPr>
          <w:rFonts w:eastAsia="Calibri"/>
        </w:rPr>
        <w:t xml:space="preserve">.  </w:t>
      </w:r>
      <w:r w:rsidR="0016213C">
        <w:rPr>
          <w:rFonts w:eastAsia="Calibri"/>
        </w:rPr>
        <w:t>A</w:t>
      </w:r>
      <w:r w:rsidR="00E218D5">
        <w:rPr>
          <w:rFonts w:eastAsia="Calibri"/>
        </w:rPr>
        <w:t xml:space="preserve">s part of the process proposed here, we will be producing two pieces </w:t>
      </w:r>
      <w:r w:rsidR="00E16E18">
        <w:rPr>
          <w:rFonts w:eastAsia="Calibri"/>
        </w:rPr>
        <w:t xml:space="preserve">of </w:t>
      </w:r>
      <w:r w:rsidR="00E218D5">
        <w:rPr>
          <w:rFonts w:eastAsia="Calibri"/>
        </w:rPr>
        <w:t xml:space="preserve">extra information that </w:t>
      </w:r>
      <w:r w:rsidR="00E16E18">
        <w:rPr>
          <w:rFonts w:eastAsia="Calibri"/>
        </w:rPr>
        <w:t>will not contribute as components of</w:t>
      </w:r>
      <w:r w:rsidR="00E218D5">
        <w:rPr>
          <w:rFonts w:eastAsia="Calibri"/>
        </w:rPr>
        <w:t xml:space="preserve"> the FEP, but that</w:t>
      </w:r>
      <w:r w:rsidR="009433E1">
        <w:rPr>
          <w:rFonts w:eastAsia="Calibri"/>
        </w:rPr>
        <w:t xml:space="preserve"> managers will find </w:t>
      </w:r>
      <w:r w:rsidR="00E853A5">
        <w:rPr>
          <w:rFonts w:eastAsia="Calibri"/>
        </w:rPr>
        <w:t>particularly</w:t>
      </w:r>
      <w:r w:rsidR="009433E1">
        <w:rPr>
          <w:rFonts w:eastAsia="Calibri"/>
        </w:rPr>
        <w:t xml:space="preserve"> relevant due to the detailed review of the data available in the region</w:t>
      </w:r>
      <w:r w:rsidR="00E218D5">
        <w:rPr>
          <w:rFonts w:eastAsia="Calibri"/>
        </w:rPr>
        <w:t>. First, we will be conducting a gap analysis, to determine what information is still missing</w:t>
      </w:r>
      <w:r w:rsidR="00F22C1D">
        <w:rPr>
          <w:rFonts w:eastAsia="Calibri"/>
        </w:rPr>
        <w:t>,</w:t>
      </w:r>
      <w:r w:rsidR="00E218D5">
        <w:rPr>
          <w:rFonts w:eastAsia="Calibri"/>
        </w:rPr>
        <w:t xml:space="preserve"> to help managers achieve and implement an EB</w:t>
      </w:r>
      <w:r w:rsidR="00E16E18">
        <w:rPr>
          <w:rFonts w:eastAsia="Calibri"/>
        </w:rPr>
        <w:t>F</w:t>
      </w:r>
      <w:r w:rsidR="00E218D5">
        <w:rPr>
          <w:rFonts w:eastAsia="Calibri"/>
        </w:rPr>
        <w:t>M</w:t>
      </w:r>
      <w:r w:rsidR="00374D35">
        <w:rPr>
          <w:rFonts w:eastAsia="Calibri"/>
        </w:rPr>
        <w:t xml:space="preserve">; and second, </w:t>
      </w:r>
      <w:r w:rsidR="004A1962">
        <w:rPr>
          <w:rFonts w:eastAsia="Calibri"/>
        </w:rPr>
        <w:t>all databases used in this project will be made available (whenever permitted or authorizations are given) to the general public (very likely through the CFMC)</w:t>
      </w:r>
      <w:r w:rsidR="00374D35">
        <w:rPr>
          <w:rFonts w:eastAsia="Calibri"/>
        </w:rPr>
        <w:t xml:space="preserve">. </w:t>
      </w:r>
      <w:r w:rsidR="003E2AC7" w:rsidRPr="00DF3A4D">
        <w:rPr>
          <w:rFonts w:eastAsia="Calibri"/>
        </w:rPr>
        <w:t>Participation of managers in this project will be of paramount importance because the system that we are trying to understand and model is very heterogeneous in space and variable in time; as such, long</w:t>
      </w:r>
      <w:r w:rsidR="005D20D2" w:rsidRPr="00DF3A4D">
        <w:rPr>
          <w:rFonts w:eastAsia="Calibri"/>
        </w:rPr>
        <w:t>-</w:t>
      </w:r>
      <w:r w:rsidR="003E2AC7" w:rsidRPr="00DF3A4D">
        <w:rPr>
          <w:rFonts w:eastAsia="Calibri"/>
        </w:rPr>
        <w:t xml:space="preserve">term predictive models will be difficult to </w:t>
      </w:r>
      <w:r w:rsidR="004A1962" w:rsidRPr="00DF3A4D">
        <w:rPr>
          <w:rFonts w:eastAsia="Calibri"/>
        </w:rPr>
        <w:t xml:space="preserve">create. </w:t>
      </w:r>
      <w:r w:rsidR="003E2AC7" w:rsidRPr="00DF3A4D">
        <w:rPr>
          <w:rFonts w:eastAsia="Calibri"/>
        </w:rPr>
        <w:t xml:space="preserve">Consequently, managerial decisions derived from the information </w:t>
      </w:r>
      <w:r w:rsidR="005D20D2" w:rsidRPr="00DF3A4D">
        <w:rPr>
          <w:rFonts w:eastAsia="Calibri"/>
        </w:rPr>
        <w:t xml:space="preserve">generated </w:t>
      </w:r>
      <w:r w:rsidR="003E2AC7" w:rsidRPr="00DF3A4D">
        <w:rPr>
          <w:rFonts w:eastAsia="Calibri"/>
        </w:rPr>
        <w:t>here, will have to be flexible and constantly adapt (i.e. adaptive management)</w:t>
      </w:r>
      <w:r w:rsidR="00E218D5" w:rsidRPr="00DF3A4D">
        <w:rPr>
          <w:rFonts w:eastAsia="Calibri"/>
        </w:rPr>
        <w:t xml:space="preserve"> </w:t>
      </w:r>
      <w:r w:rsidR="003E2AC7" w:rsidRPr="00DF3A4D">
        <w:rPr>
          <w:rFonts w:eastAsia="Calibri"/>
        </w:rPr>
        <w:t>to the heterogeneous and variable nature of the fisheries system of the US Caribbean.</w:t>
      </w:r>
      <w:r w:rsidR="004B0356" w:rsidRPr="004B0356">
        <w:rPr>
          <w:rFonts w:eastAsia="Calibri"/>
        </w:rPr>
        <w:t xml:space="preserve"> </w:t>
      </w:r>
    </w:p>
    <w:p w14:paraId="6E8FE72D" w14:textId="50DB25B4" w:rsidR="00696730" w:rsidRDefault="0016213C" w:rsidP="00E853A5">
      <w:pPr>
        <w:ind w:left="720" w:firstLine="360"/>
        <w:jc w:val="both"/>
        <w:rPr>
          <w:rFonts w:eastAsia="Calibri"/>
        </w:rPr>
      </w:pPr>
      <w:r>
        <w:rPr>
          <w:rFonts w:eastAsia="Calibri"/>
        </w:rPr>
        <w:t>Finally, it is important to mention that the work proposed here will be done concomitantly and in close relationship with other projects and task</w:t>
      </w:r>
      <w:r w:rsidR="0038640A">
        <w:rPr>
          <w:rFonts w:eastAsia="Calibri"/>
        </w:rPr>
        <w:t>s</w:t>
      </w:r>
      <w:r>
        <w:rPr>
          <w:rFonts w:eastAsia="Calibri"/>
        </w:rPr>
        <w:t xml:space="preserve"> currently be</w:t>
      </w:r>
      <w:r w:rsidR="00E16E18">
        <w:rPr>
          <w:rFonts w:eastAsia="Calibri"/>
        </w:rPr>
        <w:t>ing</w:t>
      </w:r>
      <w:r>
        <w:rPr>
          <w:rFonts w:eastAsia="Calibri"/>
        </w:rPr>
        <w:t xml:space="preserve"> developed by the Caribbean task force to implement a</w:t>
      </w:r>
      <w:r w:rsidR="0038640A">
        <w:rPr>
          <w:rFonts w:eastAsia="Calibri"/>
        </w:rPr>
        <w:t>n</w:t>
      </w:r>
      <w:r>
        <w:rPr>
          <w:rFonts w:eastAsia="Calibri"/>
        </w:rPr>
        <w:t xml:space="preserve"> EBFM approach. </w:t>
      </w:r>
      <w:r w:rsidR="00900E98">
        <w:rPr>
          <w:rFonts w:eastAsia="Calibri"/>
        </w:rPr>
        <w:t xml:space="preserve">The task force membership includes </w:t>
      </w:r>
      <w:r w:rsidR="0081412F">
        <w:rPr>
          <w:rFonts w:eastAsia="Calibri"/>
        </w:rPr>
        <w:t>members of a wide array of federal, regional institutions, NGOs and academia</w:t>
      </w:r>
      <w:r w:rsidR="009433E1">
        <w:rPr>
          <w:rFonts w:eastAsia="Calibri"/>
        </w:rPr>
        <w:t xml:space="preserve">, the majority </w:t>
      </w:r>
      <w:r w:rsidR="0081412F">
        <w:rPr>
          <w:rFonts w:eastAsia="Calibri"/>
        </w:rPr>
        <w:t xml:space="preserve">of </w:t>
      </w:r>
      <w:r w:rsidR="009433E1">
        <w:rPr>
          <w:rFonts w:eastAsia="Calibri"/>
        </w:rPr>
        <w:t>whom have</w:t>
      </w:r>
      <w:r w:rsidR="00900E98">
        <w:rPr>
          <w:rFonts w:eastAsia="Calibri"/>
        </w:rPr>
        <w:t xml:space="preserve"> been included in this proposal (see key personnel section below). </w:t>
      </w:r>
      <w:r>
        <w:rPr>
          <w:rFonts w:eastAsia="Calibri"/>
        </w:rPr>
        <w:t xml:space="preserve">These tasks include a risk analysis </w:t>
      </w:r>
      <w:r w:rsidR="0038640A">
        <w:rPr>
          <w:rFonts w:eastAsia="Calibri"/>
        </w:rPr>
        <w:t>(RA</w:t>
      </w:r>
      <w:r w:rsidR="00900E98">
        <w:rPr>
          <w:rFonts w:eastAsia="Calibri"/>
        </w:rPr>
        <w:t>; adapted from Hobday el at.; 2017</w:t>
      </w:r>
      <w:r w:rsidR="0038640A">
        <w:rPr>
          <w:rFonts w:eastAsia="Calibri"/>
        </w:rPr>
        <w:t xml:space="preserve">) </w:t>
      </w:r>
      <w:r>
        <w:rPr>
          <w:rFonts w:eastAsia="Calibri"/>
        </w:rPr>
        <w:t xml:space="preserve">for Caribbean </w:t>
      </w:r>
      <w:r w:rsidR="0038640A">
        <w:rPr>
          <w:rFonts w:eastAsia="Calibri"/>
        </w:rPr>
        <w:t>fisheries and an ecosystem status report (ESR) for coral reefs in the Caribbean. These tasks will provide important information for the activities to be developed within the scope of the present proposal and will also receive relevant data from the questions answered here.</w:t>
      </w:r>
      <w:r w:rsidR="00A314A5">
        <w:rPr>
          <w:rFonts w:eastAsia="Calibri"/>
        </w:rPr>
        <w:t xml:space="preserve"> </w:t>
      </w:r>
      <w:r w:rsidR="0081412F">
        <w:rPr>
          <w:rFonts w:eastAsia="Calibri"/>
        </w:rPr>
        <w:t xml:space="preserve">In particular, </w:t>
      </w:r>
      <w:r w:rsidR="00A314A5" w:rsidRPr="00A314A5">
        <w:rPr>
          <w:rFonts w:eastAsia="Calibri"/>
        </w:rPr>
        <w:t>CFMC will also organize stakeholder engagement opportunities throughout the development of the FEP, which may contribute information to this project and/or interact</w:t>
      </w:r>
      <w:r w:rsidR="00A314A5">
        <w:rPr>
          <w:rFonts w:eastAsia="Calibri"/>
        </w:rPr>
        <w:t xml:space="preserve"> with results from this project</w:t>
      </w:r>
      <w:r w:rsidR="00A314A5" w:rsidRPr="00A314A5">
        <w:rPr>
          <w:rFonts w:eastAsia="Calibri"/>
        </w:rPr>
        <w:t>.</w:t>
      </w:r>
    </w:p>
    <w:p w14:paraId="21A4A176" w14:textId="0AD75D0F" w:rsidR="00696730" w:rsidRDefault="00696730" w:rsidP="00E853A5">
      <w:pPr>
        <w:ind w:left="720" w:firstLine="360"/>
        <w:jc w:val="both"/>
        <w:rPr>
          <w:rFonts w:eastAsia="Calibri"/>
        </w:rPr>
      </w:pPr>
      <w:r>
        <w:rPr>
          <w:rFonts w:eastAsia="Calibri"/>
        </w:rPr>
        <w:t>Overall, answers to the research questions posed in</w:t>
      </w:r>
      <w:r w:rsidR="003E2AC7">
        <w:rPr>
          <w:rFonts w:eastAsia="Calibri"/>
        </w:rPr>
        <w:t xml:space="preserve"> t</w:t>
      </w:r>
      <w:r>
        <w:rPr>
          <w:rFonts w:eastAsia="Calibri"/>
        </w:rPr>
        <w:t xml:space="preserve">his proposal (see below) and fulfillment of the proposed objectives, will </w:t>
      </w:r>
      <w:r w:rsidR="002961EB">
        <w:rPr>
          <w:rFonts w:eastAsia="Calibri"/>
        </w:rPr>
        <w:t xml:space="preserve">also </w:t>
      </w:r>
      <w:r>
        <w:rPr>
          <w:rFonts w:eastAsia="Calibri"/>
        </w:rPr>
        <w:t xml:space="preserve">directly contribute </w:t>
      </w:r>
      <w:r w:rsidR="00F22C1D">
        <w:rPr>
          <w:rFonts w:eastAsia="Calibri"/>
        </w:rPr>
        <w:t>to</w:t>
      </w:r>
      <w:r>
        <w:rPr>
          <w:rFonts w:eastAsia="Calibri"/>
        </w:rPr>
        <w:t xml:space="preserve"> Lenfest’s steps 2 t</w:t>
      </w:r>
      <w:r w:rsidR="004A1962">
        <w:rPr>
          <w:rFonts w:eastAsia="Calibri"/>
        </w:rPr>
        <w:t>o 4 (i.e. where are we going?, h</w:t>
      </w:r>
      <w:r>
        <w:rPr>
          <w:rFonts w:eastAsia="Calibri"/>
        </w:rPr>
        <w:t>ow are we getting there? and did we make it?</w:t>
      </w:r>
      <w:r w:rsidR="003E2AC7">
        <w:rPr>
          <w:rFonts w:eastAsia="Calibri"/>
        </w:rPr>
        <w:t>)</w:t>
      </w:r>
      <w:r>
        <w:rPr>
          <w:rFonts w:eastAsia="Calibri"/>
        </w:rPr>
        <w:t xml:space="preserve">. </w:t>
      </w:r>
      <w:r w:rsidR="00E91E8C">
        <w:rPr>
          <w:rFonts w:eastAsia="Calibri"/>
        </w:rPr>
        <w:t xml:space="preserve">In particular, results </w:t>
      </w:r>
      <w:r w:rsidR="002961EB">
        <w:rPr>
          <w:rFonts w:eastAsia="Calibri"/>
        </w:rPr>
        <w:t xml:space="preserve">of qualitative activity 2 </w:t>
      </w:r>
      <w:r w:rsidR="00E219A2">
        <w:rPr>
          <w:rFonts w:eastAsia="Calibri"/>
        </w:rPr>
        <w:t xml:space="preserve">(Figure 2) will help answer </w:t>
      </w:r>
      <w:r w:rsidR="00F10961">
        <w:rPr>
          <w:rFonts w:eastAsia="Calibri"/>
        </w:rPr>
        <w:t>“</w:t>
      </w:r>
      <w:r w:rsidR="00E219A2">
        <w:rPr>
          <w:rFonts w:eastAsia="Calibri"/>
        </w:rPr>
        <w:t>where are we going</w:t>
      </w:r>
      <w:r w:rsidR="00F10961">
        <w:rPr>
          <w:rFonts w:eastAsia="Calibri"/>
        </w:rPr>
        <w:t>”;</w:t>
      </w:r>
      <w:r w:rsidR="00E219A2">
        <w:rPr>
          <w:rFonts w:eastAsia="Calibri"/>
        </w:rPr>
        <w:t xml:space="preserve"> as o</w:t>
      </w:r>
      <w:r w:rsidR="00F10961">
        <w:rPr>
          <w:rFonts w:eastAsia="Calibri"/>
        </w:rPr>
        <w:t>ne of the main products of th</w:t>
      </w:r>
      <w:r w:rsidR="00DB3E25">
        <w:rPr>
          <w:rFonts w:eastAsia="Calibri"/>
        </w:rPr>
        <w:t xml:space="preserve">ese </w:t>
      </w:r>
      <w:r w:rsidR="00F10961">
        <w:rPr>
          <w:rFonts w:eastAsia="Calibri"/>
        </w:rPr>
        <w:t>activit</w:t>
      </w:r>
      <w:r w:rsidR="00DB3E25">
        <w:rPr>
          <w:rFonts w:eastAsia="Calibri"/>
        </w:rPr>
        <w:t>ies</w:t>
      </w:r>
      <w:r w:rsidR="00E219A2">
        <w:rPr>
          <w:rFonts w:eastAsia="Calibri"/>
        </w:rPr>
        <w:t xml:space="preserve"> </w:t>
      </w:r>
      <w:r w:rsidR="00F10961">
        <w:rPr>
          <w:rFonts w:eastAsia="Calibri"/>
        </w:rPr>
        <w:t>is</w:t>
      </w:r>
      <w:r w:rsidR="00E219A2">
        <w:rPr>
          <w:rFonts w:eastAsia="Calibri"/>
        </w:rPr>
        <w:t xml:space="preserve"> the identification of strategic management objectives</w:t>
      </w:r>
      <w:r w:rsidR="00F10961">
        <w:rPr>
          <w:rFonts w:eastAsia="Calibri"/>
        </w:rPr>
        <w:t>.</w:t>
      </w:r>
      <w:r>
        <w:rPr>
          <w:rFonts w:eastAsia="Calibri"/>
        </w:rPr>
        <w:t xml:space="preserve"> </w:t>
      </w:r>
      <w:r w:rsidR="00F10961">
        <w:rPr>
          <w:rFonts w:eastAsia="Calibri"/>
        </w:rPr>
        <w:t xml:space="preserve">Similarly, results from qualitative step 3 will help answer “how are we getting there”; since the conceptual model will provide the main road map to achieve an </w:t>
      </w:r>
      <w:r w:rsidR="00DB3E25">
        <w:rPr>
          <w:rFonts w:eastAsia="Calibri"/>
        </w:rPr>
        <w:t>FE</w:t>
      </w:r>
      <w:r w:rsidR="00F10961">
        <w:rPr>
          <w:rFonts w:eastAsia="Calibri"/>
        </w:rPr>
        <w:t xml:space="preserve">P. Finally, results from the qualitative and quantitative </w:t>
      </w:r>
      <w:r w:rsidR="00DB3E25">
        <w:rPr>
          <w:rFonts w:eastAsia="Calibri"/>
        </w:rPr>
        <w:t>(s</w:t>
      </w:r>
      <w:r w:rsidR="00F10961">
        <w:rPr>
          <w:rFonts w:eastAsia="Calibri"/>
        </w:rPr>
        <w:t>tep 4</w:t>
      </w:r>
      <w:r w:rsidR="00DB3E25">
        <w:rPr>
          <w:rFonts w:eastAsia="Calibri"/>
        </w:rPr>
        <w:t>)</w:t>
      </w:r>
      <w:r w:rsidR="00F10961">
        <w:rPr>
          <w:rFonts w:eastAsia="Calibri"/>
        </w:rPr>
        <w:t>, will provide the found</w:t>
      </w:r>
      <w:r w:rsidR="00DB3E25">
        <w:rPr>
          <w:rFonts w:eastAsia="Calibri"/>
        </w:rPr>
        <w:t>ation</w:t>
      </w:r>
      <w:r w:rsidR="00F10961">
        <w:rPr>
          <w:rFonts w:eastAsia="Calibri"/>
        </w:rPr>
        <w:t xml:space="preserve"> blocks to answer “did we make it”, because the monitoring and constant assessment of the selected indicators will allow managers to discern whether the management objectives have been met or not.     </w:t>
      </w:r>
    </w:p>
    <w:p w14:paraId="1EDB9D40" w14:textId="77777777" w:rsidR="00E853A5" w:rsidRPr="004B0356" w:rsidRDefault="00E853A5" w:rsidP="00E853A5">
      <w:pPr>
        <w:ind w:left="720" w:firstLine="360"/>
        <w:jc w:val="both"/>
        <w:rPr>
          <w:rFonts w:eastAsia="Calibri"/>
        </w:rPr>
      </w:pPr>
    </w:p>
    <w:p w14:paraId="3144A66B" w14:textId="77777777" w:rsidR="004B0356" w:rsidRPr="004B0356" w:rsidRDefault="004B0356" w:rsidP="00E853A5">
      <w:pPr>
        <w:ind w:left="720"/>
        <w:jc w:val="both"/>
        <w:rPr>
          <w:rFonts w:eastAsia="Calibri"/>
        </w:rPr>
      </w:pPr>
    </w:p>
    <w:p w14:paraId="52B916C4" w14:textId="588B5E6D" w:rsidR="00905CB8" w:rsidRDefault="00496AEE" w:rsidP="00B026B4">
      <w:pPr>
        <w:ind w:left="720" w:firstLine="1080"/>
        <w:jc w:val="both"/>
        <w:rPr>
          <w:rFonts w:eastAsia="Calibri"/>
        </w:rPr>
      </w:pPr>
      <w:r>
        <w:rPr>
          <w:noProof/>
          <w:color w:val="222222"/>
          <w:sz w:val="20"/>
          <w:szCs w:val="20"/>
        </w:rPr>
        <w:lastRenderedPageBreak/>
        <w:drawing>
          <wp:inline distT="0" distB="0" distL="0" distR="0" wp14:anchorId="75B25A14" wp14:editId="5636B357">
            <wp:extent cx="4603115" cy="30784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3115" cy="3078480"/>
                    </a:xfrm>
                    <a:prstGeom prst="rect">
                      <a:avLst/>
                    </a:prstGeom>
                    <a:noFill/>
                  </pic:spPr>
                </pic:pic>
              </a:graphicData>
            </a:graphic>
          </wp:inline>
        </w:drawing>
      </w:r>
    </w:p>
    <w:p w14:paraId="21AB4DF9" w14:textId="1BA51F59" w:rsidR="00905CB8" w:rsidRDefault="00905CB8" w:rsidP="00905CB8">
      <w:pPr>
        <w:ind w:left="720" w:firstLine="1440"/>
        <w:jc w:val="both"/>
        <w:rPr>
          <w:rFonts w:eastAsia="Calibri"/>
        </w:rPr>
      </w:pPr>
    </w:p>
    <w:p w14:paraId="7C0B5ACD" w14:textId="77777777" w:rsidR="00905CB8" w:rsidRDefault="00905CB8" w:rsidP="00905CB8">
      <w:pPr>
        <w:ind w:left="720" w:firstLine="1440"/>
        <w:jc w:val="both"/>
        <w:rPr>
          <w:rFonts w:eastAsia="Calibri"/>
        </w:rPr>
      </w:pPr>
    </w:p>
    <w:p w14:paraId="07BB84F0" w14:textId="1C05E6E7" w:rsidR="00905CB8" w:rsidRDefault="00905CB8" w:rsidP="00905CB8">
      <w:pPr>
        <w:ind w:left="720"/>
        <w:rPr>
          <w:rFonts w:eastAsia="Calibri"/>
        </w:rPr>
      </w:pPr>
      <w:r>
        <w:rPr>
          <w:rFonts w:eastAsia="Calibri"/>
        </w:rPr>
        <w:t xml:space="preserve">Figure 1. </w:t>
      </w:r>
      <w:r w:rsidRPr="00905CB8">
        <w:rPr>
          <w:rFonts w:eastAsia="Calibri"/>
        </w:rPr>
        <w:t>EBFM guiding principles pyramid, illustrating the interconnected and interdependent nature of these major principles (</w:t>
      </w:r>
      <w:r>
        <w:rPr>
          <w:rFonts w:eastAsia="Calibri"/>
        </w:rPr>
        <w:t xml:space="preserve">taken </w:t>
      </w:r>
      <w:r w:rsidRPr="00905CB8">
        <w:rPr>
          <w:rFonts w:eastAsia="Calibri"/>
        </w:rPr>
        <w:t>from NOAA NMFS 2016).</w:t>
      </w:r>
    </w:p>
    <w:p w14:paraId="4C99177E" w14:textId="77777777" w:rsidR="00386B9C" w:rsidRDefault="00386B9C" w:rsidP="00386B9C">
      <w:pPr>
        <w:ind w:left="720"/>
        <w:jc w:val="both"/>
        <w:rPr>
          <w:rFonts w:eastAsia="Calibri"/>
        </w:rPr>
      </w:pPr>
    </w:p>
    <w:p w14:paraId="7ADD1351" w14:textId="77777777" w:rsidR="008F2133" w:rsidRDefault="008F2133" w:rsidP="00FB7A33">
      <w:pPr>
        <w:jc w:val="both"/>
        <w:rPr>
          <w:rFonts w:ascii="Calibri" w:eastAsia="Calibri" w:hAnsi="Calibri" w:cs="Calibri"/>
        </w:rPr>
      </w:pPr>
    </w:p>
    <w:p w14:paraId="0E3AF846" w14:textId="7FE8CF7C" w:rsidR="008F2133" w:rsidRPr="00AA5A09" w:rsidRDefault="00AA5A09" w:rsidP="00E853A5">
      <w:pPr>
        <w:ind w:left="720"/>
        <w:jc w:val="both"/>
        <w:rPr>
          <w:rFonts w:eastAsia="Calibri"/>
        </w:rPr>
      </w:pPr>
      <w:r w:rsidRPr="00AA5A09">
        <w:rPr>
          <w:rFonts w:eastAsia="Calibri"/>
          <w:b/>
        </w:rPr>
        <w:t>Research Questions</w:t>
      </w:r>
      <w:r w:rsidR="001158BF" w:rsidRPr="00AA5A09">
        <w:rPr>
          <w:rFonts w:eastAsia="Calibri"/>
        </w:rPr>
        <w:t xml:space="preserve"> </w:t>
      </w:r>
    </w:p>
    <w:p w14:paraId="07B96FD9" w14:textId="4CC21816" w:rsidR="00B179C6" w:rsidRDefault="007D7DC3" w:rsidP="00E853A5">
      <w:pPr>
        <w:ind w:left="720"/>
        <w:jc w:val="both"/>
        <w:rPr>
          <w:rFonts w:ascii="Calibri" w:eastAsia="Calibri" w:hAnsi="Calibri" w:cs="Calibri"/>
        </w:rPr>
      </w:pPr>
      <w:r>
        <w:rPr>
          <w:rFonts w:ascii="Calibri" w:eastAsia="Calibri" w:hAnsi="Calibri" w:cs="Calibri"/>
        </w:rPr>
        <w:tab/>
      </w:r>
    </w:p>
    <w:p w14:paraId="4A0B6EDD" w14:textId="46FDA02C" w:rsidR="00446B3A" w:rsidRDefault="00B179C6" w:rsidP="00614518">
      <w:pPr>
        <w:ind w:left="720"/>
        <w:jc w:val="both"/>
        <w:rPr>
          <w:rFonts w:eastAsia="Calibri"/>
        </w:rPr>
      </w:pPr>
      <w:r w:rsidRPr="00650027">
        <w:rPr>
          <w:rFonts w:eastAsia="Calibri"/>
        </w:rPr>
        <w:t xml:space="preserve">In order to achieve the </w:t>
      </w:r>
      <w:r w:rsidR="00A65CEF">
        <w:rPr>
          <w:rFonts w:eastAsia="Calibri"/>
        </w:rPr>
        <w:t>objectives</w:t>
      </w:r>
      <w:r w:rsidR="000578A4" w:rsidRPr="00650027">
        <w:rPr>
          <w:rFonts w:eastAsia="Calibri"/>
        </w:rPr>
        <w:t xml:space="preserve"> </w:t>
      </w:r>
      <w:r w:rsidRPr="00650027">
        <w:rPr>
          <w:rFonts w:eastAsia="Calibri"/>
        </w:rPr>
        <w:t>listed above</w:t>
      </w:r>
      <w:r w:rsidR="001375B9">
        <w:rPr>
          <w:rFonts w:eastAsia="Calibri"/>
        </w:rPr>
        <w:t>,</w:t>
      </w:r>
      <w:r w:rsidRPr="00650027">
        <w:rPr>
          <w:rFonts w:eastAsia="Calibri"/>
        </w:rPr>
        <w:t xml:space="preserve"> the following </w:t>
      </w:r>
      <w:r w:rsidR="00446B3A">
        <w:rPr>
          <w:rFonts w:eastAsia="Calibri"/>
        </w:rPr>
        <w:t>general questions need to be answered</w:t>
      </w:r>
      <w:r w:rsidR="00AC581C">
        <w:rPr>
          <w:rFonts w:eastAsia="Calibri"/>
        </w:rPr>
        <w:t xml:space="preserve"> for Puerto Rico, St. Thomas/St. John and St. Croix</w:t>
      </w:r>
      <w:r w:rsidR="00446B3A">
        <w:rPr>
          <w:rFonts w:eastAsia="Calibri"/>
        </w:rPr>
        <w:t>:</w:t>
      </w:r>
    </w:p>
    <w:p w14:paraId="7536B71A" w14:textId="77777777" w:rsidR="00446B3A" w:rsidRDefault="00446B3A" w:rsidP="00614518">
      <w:pPr>
        <w:ind w:left="720"/>
        <w:jc w:val="both"/>
        <w:rPr>
          <w:rFonts w:eastAsia="Calibri"/>
        </w:rPr>
      </w:pPr>
    </w:p>
    <w:p w14:paraId="6E6408FB" w14:textId="591CB21D" w:rsidR="006008D8" w:rsidRPr="00614518" w:rsidRDefault="00446B3A" w:rsidP="00614518">
      <w:pPr>
        <w:pStyle w:val="Prrafodelista"/>
        <w:numPr>
          <w:ilvl w:val="0"/>
          <w:numId w:val="24"/>
        </w:numPr>
        <w:jc w:val="both"/>
        <w:rPr>
          <w:rFonts w:eastAsia="Calibri"/>
        </w:rPr>
      </w:pPr>
      <w:r>
        <w:t xml:space="preserve">What is the perceived structure and connectedness of ecosystem components </w:t>
      </w:r>
      <w:r w:rsidR="00AC581C">
        <w:t>that represent each of the 3</w:t>
      </w:r>
      <w:r>
        <w:t xml:space="preserve"> management regions in the Caribbean as collected and analyzed from stakeholder perspectives?</w:t>
      </w:r>
    </w:p>
    <w:p w14:paraId="7E7B55EB" w14:textId="77777777" w:rsidR="006008D8" w:rsidRPr="00614518" w:rsidRDefault="006008D8" w:rsidP="00614518">
      <w:pPr>
        <w:pStyle w:val="Prrafodelista"/>
        <w:ind w:left="1800"/>
        <w:jc w:val="both"/>
        <w:rPr>
          <w:rFonts w:eastAsia="Calibri"/>
        </w:rPr>
      </w:pPr>
    </w:p>
    <w:p w14:paraId="6DBA5940" w14:textId="773BAC8E" w:rsidR="00446B3A" w:rsidRDefault="00446B3A" w:rsidP="00614518">
      <w:pPr>
        <w:pStyle w:val="Prrafodelista"/>
        <w:numPr>
          <w:ilvl w:val="0"/>
          <w:numId w:val="24"/>
        </w:numPr>
        <w:jc w:val="both"/>
        <w:rPr>
          <w:rFonts w:eastAsia="Calibri"/>
        </w:rPr>
      </w:pPr>
      <w:r>
        <w:t xml:space="preserve">What is the structure and connectedness of ecosystem components </w:t>
      </w:r>
      <w:r w:rsidR="00AC581C">
        <w:t>that represent each of the 3</w:t>
      </w:r>
      <w:r>
        <w:t xml:space="preserve"> management regions in the Caribbean as collected and analyzed from available biotic, abiotic, and socioeconomic data?  </w:t>
      </w:r>
      <w:r w:rsidRPr="006008D8">
        <w:rPr>
          <w:rFonts w:eastAsia="Calibri"/>
        </w:rPr>
        <w:t xml:space="preserve"> </w:t>
      </w:r>
    </w:p>
    <w:p w14:paraId="69DDC2F1" w14:textId="77777777" w:rsidR="006008D8" w:rsidRPr="00614518" w:rsidRDefault="006008D8" w:rsidP="00614518">
      <w:pPr>
        <w:pStyle w:val="Prrafodelista"/>
        <w:rPr>
          <w:rFonts w:eastAsia="Calibri"/>
        </w:rPr>
      </w:pPr>
    </w:p>
    <w:p w14:paraId="5C9C0E4F" w14:textId="0650647A" w:rsidR="006008D8" w:rsidRPr="006008D8" w:rsidRDefault="006008D8" w:rsidP="00614518">
      <w:pPr>
        <w:pStyle w:val="Prrafodelista"/>
        <w:numPr>
          <w:ilvl w:val="0"/>
          <w:numId w:val="24"/>
        </w:numPr>
        <w:jc w:val="both"/>
        <w:rPr>
          <w:rFonts w:eastAsia="Calibri"/>
        </w:rPr>
      </w:pPr>
      <w:r>
        <w:rPr>
          <w:rFonts w:eastAsia="Calibri"/>
        </w:rPr>
        <w:t xml:space="preserve">Are there relationships between </w:t>
      </w:r>
      <w:r w:rsidR="00FD4A7B">
        <w:rPr>
          <w:rFonts w:eastAsia="Calibri"/>
        </w:rPr>
        <w:t xml:space="preserve">questions </w:t>
      </w:r>
      <w:r>
        <w:rPr>
          <w:rFonts w:eastAsia="Calibri"/>
        </w:rPr>
        <w:t>1 and 2?</w:t>
      </w:r>
    </w:p>
    <w:p w14:paraId="6BAE5352" w14:textId="77777777" w:rsidR="00446B3A" w:rsidRDefault="00446B3A" w:rsidP="00E853A5">
      <w:pPr>
        <w:ind w:left="720"/>
        <w:jc w:val="both"/>
        <w:rPr>
          <w:rFonts w:eastAsia="Calibri"/>
        </w:rPr>
      </w:pPr>
    </w:p>
    <w:p w14:paraId="19BF61C9" w14:textId="77777777" w:rsidR="00446B3A" w:rsidRDefault="00446B3A" w:rsidP="00E853A5">
      <w:pPr>
        <w:ind w:left="720"/>
        <w:jc w:val="both"/>
        <w:rPr>
          <w:rFonts w:eastAsia="Calibri"/>
        </w:rPr>
      </w:pPr>
    </w:p>
    <w:p w14:paraId="6F0F2E1D" w14:textId="22A3F357" w:rsidR="007D7DC3" w:rsidRDefault="00E15D37" w:rsidP="00E853A5">
      <w:pPr>
        <w:ind w:left="720"/>
        <w:jc w:val="both"/>
        <w:rPr>
          <w:rFonts w:eastAsia="Calibri"/>
        </w:rPr>
      </w:pPr>
      <w:r>
        <w:rPr>
          <w:rFonts w:eastAsia="Calibri"/>
        </w:rPr>
        <w:t xml:space="preserve">For each </w:t>
      </w:r>
      <w:r w:rsidR="00AC581C">
        <w:rPr>
          <w:rFonts w:eastAsia="Calibri"/>
        </w:rPr>
        <w:t>of those</w:t>
      </w:r>
      <w:r>
        <w:rPr>
          <w:rFonts w:eastAsia="Calibri"/>
        </w:rPr>
        <w:t xml:space="preserve"> </w:t>
      </w:r>
      <w:r w:rsidR="00AC581C">
        <w:rPr>
          <w:rFonts w:eastAsia="Calibri"/>
        </w:rPr>
        <w:t xml:space="preserve">general </w:t>
      </w:r>
      <w:r>
        <w:rPr>
          <w:rFonts w:eastAsia="Calibri"/>
        </w:rPr>
        <w:t xml:space="preserve">questions </w:t>
      </w:r>
      <w:r w:rsidR="00AC581C">
        <w:rPr>
          <w:rFonts w:eastAsia="Calibri"/>
        </w:rPr>
        <w:t>the following specific questions will be answered:</w:t>
      </w:r>
    </w:p>
    <w:p w14:paraId="6CAABEC1" w14:textId="77777777" w:rsidR="00F806AD" w:rsidRDefault="00F806AD" w:rsidP="00E853A5">
      <w:pPr>
        <w:ind w:left="720"/>
        <w:jc w:val="both"/>
        <w:rPr>
          <w:rFonts w:eastAsia="Calibri"/>
        </w:rPr>
      </w:pPr>
    </w:p>
    <w:p w14:paraId="623E9911" w14:textId="3C2C1FDF" w:rsidR="00F806AD" w:rsidRPr="00E15D37" w:rsidRDefault="00F806AD" w:rsidP="00F806AD">
      <w:pPr>
        <w:ind w:left="720"/>
        <w:jc w:val="both"/>
        <w:rPr>
          <w:rFonts w:eastAsia="Calibri"/>
          <w:i/>
        </w:rPr>
      </w:pPr>
    </w:p>
    <w:p w14:paraId="700490DA" w14:textId="77777777" w:rsidR="00B179C6" w:rsidRPr="00650027" w:rsidRDefault="00B179C6" w:rsidP="00E853A5">
      <w:pPr>
        <w:ind w:left="720" w:firstLine="360"/>
        <w:jc w:val="both"/>
        <w:rPr>
          <w:rFonts w:eastAsia="Calibri"/>
        </w:rPr>
      </w:pPr>
    </w:p>
    <w:p w14:paraId="5FE46D5A" w14:textId="2F73AB66" w:rsidR="00074C1E" w:rsidRDefault="00A65CEF" w:rsidP="00E853A5">
      <w:pPr>
        <w:ind w:left="720"/>
        <w:jc w:val="both"/>
        <w:rPr>
          <w:rFonts w:eastAsia="Calibri"/>
        </w:rPr>
      </w:pPr>
      <w:r w:rsidRPr="001375B9">
        <w:rPr>
          <w:rFonts w:eastAsia="Calibri"/>
          <w:i/>
        </w:rPr>
        <w:t>D</w:t>
      </w:r>
      <w:r w:rsidR="00074C1E" w:rsidRPr="001375B9">
        <w:rPr>
          <w:rFonts w:eastAsia="Calibri"/>
          <w:i/>
        </w:rPr>
        <w:t>evelop</w:t>
      </w:r>
      <w:r w:rsidRPr="001375B9">
        <w:rPr>
          <w:rFonts w:eastAsia="Calibri"/>
          <w:i/>
        </w:rPr>
        <w:t>ment</w:t>
      </w:r>
      <w:r w:rsidR="00074C1E" w:rsidRPr="001375B9">
        <w:rPr>
          <w:rFonts w:eastAsia="Calibri"/>
          <w:i/>
        </w:rPr>
        <w:t xml:space="preserve"> </w:t>
      </w:r>
      <w:r w:rsidRPr="001375B9">
        <w:rPr>
          <w:rFonts w:eastAsia="Calibri"/>
          <w:i/>
        </w:rPr>
        <w:t xml:space="preserve">of </w:t>
      </w:r>
      <w:r w:rsidR="00074C1E" w:rsidRPr="001375B9">
        <w:rPr>
          <w:rFonts w:eastAsia="Calibri"/>
          <w:i/>
        </w:rPr>
        <w:t>a conceptual model</w:t>
      </w:r>
      <w:r w:rsidR="00FF7355" w:rsidRPr="001375B9">
        <w:rPr>
          <w:rFonts w:eastAsia="Calibri"/>
          <w:i/>
        </w:rPr>
        <w:t xml:space="preserve"> based on stakeholder perceptions</w:t>
      </w:r>
      <w:r w:rsidR="00074C1E" w:rsidRPr="009433E1">
        <w:rPr>
          <w:rFonts w:eastAsia="Calibri"/>
        </w:rPr>
        <w:t>:</w:t>
      </w:r>
    </w:p>
    <w:p w14:paraId="62C2BD24" w14:textId="77777777" w:rsidR="009433E1" w:rsidRPr="009433E1" w:rsidRDefault="009433E1" w:rsidP="00E853A5">
      <w:pPr>
        <w:ind w:left="720"/>
        <w:jc w:val="both"/>
        <w:rPr>
          <w:rFonts w:eastAsia="Calibri"/>
        </w:rPr>
      </w:pPr>
    </w:p>
    <w:p w14:paraId="36F9A49C" w14:textId="36A693BB" w:rsidR="00006D55" w:rsidRDefault="00006D55" w:rsidP="005A0DCF">
      <w:pPr>
        <w:pStyle w:val="Prrafodelista"/>
        <w:ind w:left="1080"/>
        <w:jc w:val="both"/>
        <w:rPr>
          <w:rFonts w:ascii="Times New Roman" w:eastAsia="Calibri" w:hAnsi="Times New Roman" w:cs="Times New Roman"/>
          <w:sz w:val="24"/>
          <w:szCs w:val="24"/>
        </w:rPr>
      </w:pPr>
    </w:p>
    <w:p w14:paraId="1A9EC968" w14:textId="7615B7C7" w:rsidR="005A0DCF" w:rsidRDefault="006543B2" w:rsidP="00E853A5">
      <w:pPr>
        <w:pStyle w:val="Prrafodelista"/>
        <w:numPr>
          <w:ilvl w:val="0"/>
          <w:numId w:val="16"/>
        </w:numPr>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What are the main components</w:t>
      </w:r>
      <w:r w:rsidR="005A0DCF" w:rsidRPr="005A0DCF">
        <w:rPr>
          <w:rFonts w:ascii="Times New Roman" w:eastAsia="Calibri" w:hAnsi="Times New Roman" w:cs="Times New Roman"/>
          <w:sz w:val="24"/>
          <w:szCs w:val="24"/>
        </w:rPr>
        <w:t xml:space="preserve"> </w:t>
      </w:r>
      <w:r>
        <w:rPr>
          <w:rFonts w:ascii="Times New Roman" w:eastAsia="Calibri" w:hAnsi="Times New Roman" w:cs="Times New Roman"/>
          <w:sz w:val="24"/>
          <w:szCs w:val="24"/>
        </w:rPr>
        <w:t>identified by stakeholders</w:t>
      </w:r>
      <w:r w:rsidR="005A0DCF" w:rsidRPr="005A0DCF">
        <w:rPr>
          <w:rFonts w:ascii="Times New Roman" w:eastAsia="Calibri" w:hAnsi="Times New Roman" w:cs="Times New Roman"/>
          <w:sz w:val="24"/>
          <w:szCs w:val="24"/>
        </w:rPr>
        <w:t xml:space="preserve"> of the fishery and ecological systems in each of the management regions?</w:t>
      </w:r>
    </w:p>
    <w:p w14:paraId="4F5EAF62" w14:textId="2E2E6224" w:rsidR="00E73418" w:rsidRDefault="00E73418" w:rsidP="00E853A5">
      <w:pPr>
        <w:pStyle w:val="Prrafodelista"/>
        <w:numPr>
          <w:ilvl w:val="0"/>
          <w:numId w:val="16"/>
        </w:numPr>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What are the main indicators and threats</w:t>
      </w:r>
      <w:r w:rsidRPr="009433E1">
        <w:rPr>
          <w:rFonts w:ascii="Times New Roman" w:eastAsia="Calibri" w:hAnsi="Times New Roman" w:cs="Times New Roman"/>
          <w:sz w:val="24"/>
          <w:szCs w:val="24"/>
        </w:rPr>
        <w:t xml:space="preserve"> </w:t>
      </w:r>
      <w:r w:rsidR="008E4D67">
        <w:rPr>
          <w:rFonts w:ascii="Times New Roman" w:eastAsia="Calibri" w:hAnsi="Times New Roman" w:cs="Times New Roman"/>
          <w:sz w:val="24"/>
          <w:szCs w:val="24"/>
        </w:rPr>
        <w:t>that</w:t>
      </w:r>
      <w:r w:rsidR="005A0DCF">
        <w:rPr>
          <w:rFonts w:ascii="Times New Roman" w:eastAsia="Calibri" w:hAnsi="Times New Roman" w:cs="Times New Roman"/>
          <w:sz w:val="24"/>
          <w:szCs w:val="24"/>
        </w:rPr>
        <w:t xml:space="preserve"> the </w:t>
      </w:r>
      <w:r w:rsidRPr="009433E1">
        <w:rPr>
          <w:rFonts w:ascii="Times New Roman" w:eastAsia="Calibri" w:hAnsi="Times New Roman" w:cs="Times New Roman"/>
          <w:sz w:val="24"/>
          <w:szCs w:val="24"/>
        </w:rPr>
        <w:t>stakeholders</w:t>
      </w:r>
      <w:r w:rsidR="005A0DCF">
        <w:rPr>
          <w:rFonts w:ascii="Times New Roman" w:eastAsia="Calibri" w:hAnsi="Times New Roman" w:cs="Times New Roman"/>
          <w:sz w:val="24"/>
          <w:szCs w:val="24"/>
        </w:rPr>
        <w:t xml:space="preserve"> identified as the most important</w:t>
      </w:r>
      <w:r>
        <w:rPr>
          <w:rFonts w:ascii="Times New Roman" w:eastAsia="Calibri" w:hAnsi="Times New Roman" w:cs="Times New Roman"/>
          <w:sz w:val="24"/>
          <w:szCs w:val="24"/>
        </w:rPr>
        <w:t>?</w:t>
      </w:r>
    </w:p>
    <w:p w14:paraId="31B10F46" w14:textId="2D342D15" w:rsidR="008E4D67" w:rsidRDefault="008E4D67" w:rsidP="00E853A5">
      <w:pPr>
        <w:pStyle w:val="Prrafodelista"/>
        <w:numPr>
          <w:ilvl w:val="0"/>
          <w:numId w:val="16"/>
        </w:numPr>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Have the stakeholders perceived </w:t>
      </w:r>
      <w:r w:rsidR="00030860">
        <w:rPr>
          <w:rFonts w:ascii="Times New Roman" w:eastAsia="Calibri" w:hAnsi="Times New Roman" w:cs="Times New Roman"/>
          <w:sz w:val="24"/>
          <w:szCs w:val="24"/>
        </w:rPr>
        <w:t xml:space="preserve">any temporal or spatial </w:t>
      </w:r>
      <w:r w:rsidR="007661B4">
        <w:rPr>
          <w:rFonts w:ascii="Times New Roman" w:eastAsia="Calibri" w:hAnsi="Times New Roman" w:cs="Times New Roman"/>
          <w:sz w:val="24"/>
          <w:szCs w:val="24"/>
        </w:rPr>
        <w:t>trend i</w:t>
      </w:r>
      <w:r w:rsidR="00030860">
        <w:rPr>
          <w:rFonts w:ascii="Times New Roman" w:eastAsia="Calibri" w:hAnsi="Times New Roman" w:cs="Times New Roman"/>
          <w:sz w:val="24"/>
          <w:szCs w:val="24"/>
        </w:rPr>
        <w:t xml:space="preserve">n the main components? If </w:t>
      </w:r>
      <w:r w:rsidR="007661B4">
        <w:rPr>
          <w:rFonts w:ascii="Times New Roman" w:eastAsia="Calibri" w:hAnsi="Times New Roman" w:cs="Times New Roman"/>
          <w:sz w:val="24"/>
          <w:szCs w:val="24"/>
        </w:rPr>
        <w:t xml:space="preserve">positive, what do they propose </w:t>
      </w:r>
      <w:r w:rsidR="00030860">
        <w:rPr>
          <w:rFonts w:ascii="Times New Roman" w:eastAsia="Calibri" w:hAnsi="Times New Roman" w:cs="Times New Roman"/>
          <w:sz w:val="24"/>
          <w:szCs w:val="24"/>
        </w:rPr>
        <w:t>are the causes (i.e. drivers)?</w:t>
      </w:r>
    </w:p>
    <w:p w14:paraId="4227C1FA" w14:textId="09816DC4" w:rsidR="00FF7355" w:rsidRPr="009433E1" w:rsidRDefault="00FF7355" w:rsidP="00030860">
      <w:pPr>
        <w:pStyle w:val="Prrafodelista"/>
        <w:ind w:left="1440"/>
        <w:jc w:val="both"/>
        <w:rPr>
          <w:rFonts w:ascii="Times New Roman" w:eastAsia="Calibri" w:hAnsi="Times New Roman" w:cs="Times New Roman"/>
          <w:sz w:val="24"/>
          <w:szCs w:val="24"/>
        </w:rPr>
      </w:pPr>
    </w:p>
    <w:p w14:paraId="7F8ADCCF" w14:textId="781B5E24" w:rsidR="00B179C6" w:rsidRPr="00650027" w:rsidRDefault="00A65CEF" w:rsidP="00E853A5">
      <w:pPr>
        <w:ind w:left="720"/>
        <w:jc w:val="both"/>
        <w:rPr>
          <w:rFonts w:eastAsia="Calibri"/>
        </w:rPr>
      </w:pPr>
      <w:r w:rsidRPr="001375B9">
        <w:rPr>
          <w:rFonts w:eastAsia="Calibri"/>
          <w:i/>
        </w:rPr>
        <w:t>D</w:t>
      </w:r>
      <w:r w:rsidR="00B179C6" w:rsidRPr="001375B9">
        <w:rPr>
          <w:rFonts w:eastAsia="Calibri"/>
          <w:i/>
        </w:rPr>
        <w:t>evelop</w:t>
      </w:r>
      <w:r w:rsidRPr="001375B9">
        <w:rPr>
          <w:rFonts w:eastAsia="Calibri"/>
          <w:i/>
        </w:rPr>
        <w:t>ment</w:t>
      </w:r>
      <w:r w:rsidR="00B179C6" w:rsidRPr="001375B9">
        <w:rPr>
          <w:rFonts w:eastAsia="Calibri"/>
          <w:i/>
        </w:rPr>
        <w:t xml:space="preserve"> </w:t>
      </w:r>
      <w:r w:rsidRPr="001375B9">
        <w:rPr>
          <w:rFonts w:eastAsia="Calibri"/>
          <w:i/>
        </w:rPr>
        <w:t xml:space="preserve">of </w:t>
      </w:r>
      <w:r w:rsidR="00B179C6" w:rsidRPr="001375B9">
        <w:rPr>
          <w:rFonts w:eastAsia="Calibri"/>
          <w:i/>
        </w:rPr>
        <w:t xml:space="preserve">a </w:t>
      </w:r>
      <w:r w:rsidR="00074C1E" w:rsidRPr="001375B9">
        <w:rPr>
          <w:rFonts w:eastAsia="Calibri"/>
          <w:i/>
        </w:rPr>
        <w:t xml:space="preserve">quantitative or structural </w:t>
      </w:r>
      <w:r w:rsidR="00B179C6" w:rsidRPr="001375B9">
        <w:rPr>
          <w:rFonts w:eastAsia="Calibri"/>
          <w:i/>
        </w:rPr>
        <w:t>model</w:t>
      </w:r>
      <w:r w:rsidR="0016213C" w:rsidRPr="00650027">
        <w:rPr>
          <w:rFonts w:eastAsia="Calibri"/>
        </w:rPr>
        <w:t>:</w:t>
      </w:r>
      <w:r>
        <w:rPr>
          <w:rFonts w:eastAsia="Calibri"/>
        </w:rPr>
        <w:t xml:space="preserve"> specific research questions in this</w:t>
      </w:r>
      <w:r w:rsidR="00CF190F">
        <w:rPr>
          <w:rFonts w:eastAsia="Calibri"/>
        </w:rPr>
        <w:t xml:space="preserve"> category will greatly depend on</w:t>
      </w:r>
      <w:r>
        <w:rPr>
          <w:rFonts w:eastAsia="Calibri"/>
        </w:rPr>
        <w:t xml:space="preserve"> the development of a conceptual model (questions above)</w:t>
      </w:r>
      <w:r w:rsidR="00CF190F">
        <w:rPr>
          <w:rFonts w:eastAsia="Calibri"/>
        </w:rPr>
        <w:t>, as the conceptual model</w:t>
      </w:r>
      <w:r w:rsidR="003B1331">
        <w:rPr>
          <w:rFonts w:eastAsia="Calibri"/>
        </w:rPr>
        <w:t xml:space="preserve"> will generate relevant hypotheses to be tested using the quantitative approach. Nevertheless, and regardless of what those specific hypotheses are, the following questions will have to be answered to develop the quantitative model.</w:t>
      </w:r>
      <w:r>
        <w:rPr>
          <w:rFonts w:eastAsia="Calibri"/>
        </w:rPr>
        <w:t xml:space="preserve"> </w:t>
      </w:r>
    </w:p>
    <w:p w14:paraId="039CA49F" w14:textId="77777777" w:rsidR="0016213C" w:rsidRPr="00650027" w:rsidRDefault="0016213C" w:rsidP="00E853A5">
      <w:pPr>
        <w:ind w:left="720" w:firstLine="360"/>
        <w:jc w:val="both"/>
        <w:rPr>
          <w:rFonts w:eastAsia="Calibri"/>
        </w:rPr>
      </w:pPr>
    </w:p>
    <w:p w14:paraId="38DD9732" w14:textId="6DBE472A" w:rsidR="0016213C" w:rsidRPr="00650027" w:rsidRDefault="003B1331" w:rsidP="00E853A5">
      <w:pPr>
        <w:pStyle w:val="Prrafodelista"/>
        <w:numPr>
          <w:ilvl w:val="0"/>
          <w:numId w:val="9"/>
        </w:numPr>
        <w:jc w:val="both"/>
        <w:rPr>
          <w:rFonts w:ascii="Times New Roman" w:eastAsia="Calibri" w:hAnsi="Times New Roman" w:cs="Times New Roman"/>
          <w:sz w:val="24"/>
          <w:szCs w:val="24"/>
        </w:rPr>
      </w:pPr>
      <w:r>
        <w:rPr>
          <w:rFonts w:ascii="Times New Roman" w:eastAsia="Calibri" w:hAnsi="Times New Roman" w:cs="Times New Roman"/>
          <w:sz w:val="24"/>
          <w:szCs w:val="24"/>
        </w:rPr>
        <w:t>What are</w:t>
      </w:r>
      <w:r w:rsidRPr="00650027">
        <w:rPr>
          <w:rFonts w:ascii="Times New Roman" w:eastAsia="Calibri" w:hAnsi="Times New Roman" w:cs="Times New Roman"/>
          <w:sz w:val="24"/>
          <w:szCs w:val="24"/>
        </w:rPr>
        <w:t xml:space="preserve"> </w:t>
      </w:r>
      <w:r w:rsidR="0016213C" w:rsidRPr="00650027">
        <w:rPr>
          <w:rFonts w:ascii="Times New Roman" w:eastAsia="Calibri" w:hAnsi="Times New Roman" w:cs="Times New Roman"/>
          <w:sz w:val="24"/>
          <w:szCs w:val="24"/>
        </w:rPr>
        <w:t xml:space="preserve">the </w:t>
      </w:r>
      <w:r w:rsidR="00E73418">
        <w:rPr>
          <w:rFonts w:ascii="Times New Roman" w:eastAsia="Calibri" w:hAnsi="Times New Roman" w:cs="Times New Roman"/>
          <w:sz w:val="24"/>
          <w:szCs w:val="24"/>
        </w:rPr>
        <w:t xml:space="preserve">temporal and spatial </w:t>
      </w:r>
      <w:r w:rsidR="00F806AD">
        <w:rPr>
          <w:rFonts w:ascii="Times New Roman" w:eastAsia="Calibri" w:hAnsi="Times New Roman" w:cs="Times New Roman"/>
          <w:sz w:val="24"/>
          <w:szCs w:val="24"/>
        </w:rPr>
        <w:t>trends</w:t>
      </w:r>
      <w:r w:rsidR="00F92DAF">
        <w:rPr>
          <w:rFonts w:ascii="Times New Roman" w:eastAsia="Calibri" w:hAnsi="Times New Roman" w:cs="Times New Roman"/>
          <w:sz w:val="24"/>
          <w:szCs w:val="24"/>
        </w:rPr>
        <w:t xml:space="preserve"> (</w:t>
      </w:r>
      <w:r w:rsidR="00030860">
        <w:rPr>
          <w:rFonts w:ascii="Times New Roman" w:eastAsia="Calibri" w:hAnsi="Times New Roman" w:cs="Times New Roman"/>
          <w:sz w:val="24"/>
          <w:szCs w:val="24"/>
        </w:rPr>
        <w:t>and associated variability</w:t>
      </w:r>
      <w:r w:rsidR="00F92DAF">
        <w:rPr>
          <w:rFonts w:ascii="Times New Roman" w:eastAsia="Calibri" w:hAnsi="Times New Roman" w:cs="Times New Roman"/>
          <w:sz w:val="24"/>
          <w:szCs w:val="24"/>
        </w:rPr>
        <w:t>)</w:t>
      </w:r>
      <w:r w:rsidR="00F806AD">
        <w:rPr>
          <w:rFonts w:ascii="Times New Roman" w:eastAsia="Calibri" w:hAnsi="Times New Roman" w:cs="Times New Roman"/>
          <w:sz w:val="24"/>
          <w:szCs w:val="24"/>
        </w:rPr>
        <w:t xml:space="preserve"> </w:t>
      </w:r>
      <w:r w:rsidR="0016213C" w:rsidRPr="00650027">
        <w:rPr>
          <w:rFonts w:ascii="Times New Roman" w:eastAsia="Calibri" w:hAnsi="Times New Roman" w:cs="Times New Roman"/>
          <w:sz w:val="24"/>
          <w:szCs w:val="24"/>
        </w:rPr>
        <w:t xml:space="preserve">of the following ecological and social </w:t>
      </w:r>
      <w:r w:rsidR="00F92DAF">
        <w:rPr>
          <w:rFonts w:ascii="Times New Roman" w:eastAsia="Calibri" w:hAnsi="Times New Roman" w:cs="Times New Roman"/>
          <w:sz w:val="24"/>
          <w:szCs w:val="24"/>
        </w:rPr>
        <w:t>data sources</w:t>
      </w:r>
      <w:r w:rsidR="0016213C" w:rsidRPr="00650027">
        <w:rPr>
          <w:rFonts w:ascii="Times New Roman" w:eastAsia="Calibri" w:hAnsi="Times New Roman" w:cs="Times New Roman"/>
          <w:sz w:val="24"/>
          <w:szCs w:val="24"/>
        </w:rPr>
        <w:t xml:space="preserve">: a) </w:t>
      </w:r>
      <w:r w:rsidR="008D4470">
        <w:rPr>
          <w:rFonts w:ascii="Times New Roman" w:eastAsia="Calibri" w:hAnsi="Times New Roman" w:cs="Times New Roman"/>
          <w:sz w:val="24"/>
          <w:szCs w:val="24"/>
        </w:rPr>
        <w:t>fisheries</w:t>
      </w:r>
      <w:r w:rsidR="0016213C" w:rsidRPr="00650027">
        <w:rPr>
          <w:rFonts w:ascii="Times New Roman" w:eastAsia="Calibri" w:hAnsi="Times New Roman" w:cs="Times New Roman"/>
          <w:sz w:val="24"/>
          <w:szCs w:val="24"/>
        </w:rPr>
        <w:t xml:space="preserve"> independent surveys</w:t>
      </w:r>
      <w:r w:rsidR="008D4470">
        <w:rPr>
          <w:rFonts w:ascii="Times New Roman" w:eastAsia="Calibri" w:hAnsi="Times New Roman" w:cs="Times New Roman"/>
          <w:sz w:val="24"/>
          <w:szCs w:val="24"/>
        </w:rPr>
        <w:t xml:space="preserve"> data</w:t>
      </w:r>
      <w:r w:rsidR="0016213C" w:rsidRPr="00650027">
        <w:rPr>
          <w:rFonts w:ascii="Times New Roman" w:eastAsia="Calibri" w:hAnsi="Times New Roman" w:cs="Times New Roman"/>
          <w:sz w:val="24"/>
          <w:szCs w:val="24"/>
        </w:rPr>
        <w:t>, b) landings, c) T</w:t>
      </w:r>
      <w:r w:rsidR="00650027">
        <w:rPr>
          <w:rFonts w:ascii="Times New Roman" w:eastAsia="Calibri" w:hAnsi="Times New Roman" w:cs="Times New Roman"/>
          <w:sz w:val="24"/>
          <w:szCs w:val="24"/>
        </w:rPr>
        <w:t>rip Interview Program (T</w:t>
      </w:r>
      <w:r w:rsidR="0016213C" w:rsidRPr="00650027">
        <w:rPr>
          <w:rFonts w:ascii="Times New Roman" w:eastAsia="Calibri" w:hAnsi="Times New Roman" w:cs="Times New Roman"/>
          <w:sz w:val="24"/>
          <w:szCs w:val="24"/>
        </w:rPr>
        <w:t>IP</w:t>
      </w:r>
      <w:r w:rsidR="00650027">
        <w:rPr>
          <w:rFonts w:ascii="Times New Roman" w:eastAsia="Calibri" w:hAnsi="Times New Roman" w:cs="Times New Roman"/>
          <w:sz w:val="24"/>
          <w:szCs w:val="24"/>
        </w:rPr>
        <w:t>)</w:t>
      </w:r>
      <w:r w:rsidR="0016213C" w:rsidRPr="00650027">
        <w:rPr>
          <w:rFonts w:ascii="Times New Roman" w:eastAsia="Calibri" w:hAnsi="Times New Roman" w:cs="Times New Roman"/>
          <w:sz w:val="24"/>
          <w:szCs w:val="24"/>
        </w:rPr>
        <w:t xml:space="preserve">, d) environmental variables (e.g. </w:t>
      </w:r>
      <w:r w:rsidR="00650027">
        <w:rPr>
          <w:rFonts w:ascii="Times New Roman" w:eastAsia="Calibri" w:hAnsi="Times New Roman" w:cs="Times New Roman"/>
          <w:sz w:val="24"/>
          <w:szCs w:val="24"/>
        </w:rPr>
        <w:t xml:space="preserve">habitat, </w:t>
      </w:r>
      <w:r w:rsidR="0016213C" w:rsidRPr="00650027">
        <w:rPr>
          <w:rFonts w:ascii="Times New Roman" w:eastAsia="Calibri" w:hAnsi="Times New Roman" w:cs="Times New Roman"/>
          <w:sz w:val="24"/>
          <w:szCs w:val="24"/>
        </w:rPr>
        <w:t>temperature, salinity, depth, etc.), e) socio-economic variables and f) anthropogenic/natural stressors</w:t>
      </w:r>
      <w:r>
        <w:rPr>
          <w:rFonts w:ascii="Times New Roman" w:eastAsia="Calibri" w:hAnsi="Times New Roman" w:cs="Times New Roman"/>
          <w:sz w:val="24"/>
          <w:szCs w:val="24"/>
        </w:rPr>
        <w:t>?</w:t>
      </w:r>
    </w:p>
    <w:p w14:paraId="00608626" w14:textId="40313CB4" w:rsidR="00367B7E" w:rsidRDefault="00367B7E" w:rsidP="00E853A5">
      <w:pPr>
        <w:pStyle w:val="Prrafodelista"/>
        <w:numPr>
          <w:ilvl w:val="0"/>
          <w:numId w:val="9"/>
        </w:numPr>
        <w:jc w:val="both"/>
        <w:rPr>
          <w:rFonts w:ascii="Times New Roman" w:eastAsia="Calibri" w:hAnsi="Times New Roman" w:cs="Times New Roman"/>
          <w:sz w:val="24"/>
          <w:szCs w:val="24"/>
        </w:rPr>
      </w:pPr>
      <w:r w:rsidRPr="009433E1">
        <w:rPr>
          <w:rFonts w:ascii="Times New Roman" w:eastAsia="Calibri" w:hAnsi="Times New Roman" w:cs="Times New Roman"/>
          <w:sz w:val="24"/>
          <w:szCs w:val="24"/>
        </w:rPr>
        <w:t xml:space="preserve">For each one of the data </w:t>
      </w:r>
      <w:r w:rsidR="00030860">
        <w:rPr>
          <w:rFonts w:ascii="Times New Roman" w:eastAsia="Calibri" w:hAnsi="Times New Roman" w:cs="Times New Roman"/>
          <w:sz w:val="24"/>
          <w:szCs w:val="24"/>
        </w:rPr>
        <w:t>sources</w:t>
      </w:r>
      <w:r w:rsidRPr="009433E1">
        <w:rPr>
          <w:rFonts w:ascii="Times New Roman" w:eastAsia="Calibri" w:hAnsi="Times New Roman" w:cs="Times New Roman"/>
          <w:sz w:val="24"/>
          <w:szCs w:val="24"/>
        </w:rPr>
        <w:t xml:space="preserve"> described above, </w:t>
      </w:r>
      <w:r w:rsidR="003B1331">
        <w:rPr>
          <w:rFonts w:ascii="Times New Roman" w:eastAsia="Calibri" w:hAnsi="Times New Roman" w:cs="Times New Roman"/>
          <w:sz w:val="24"/>
          <w:szCs w:val="24"/>
        </w:rPr>
        <w:t>what are the</w:t>
      </w:r>
      <w:r w:rsidR="003B1331" w:rsidRPr="009433E1">
        <w:rPr>
          <w:rFonts w:ascii="Times New Roman" w:eastAsia="Calibri" w:hAnsi="Times New Roman" w:cs="Times New Roman"/>
          <w:sz w:val="24"/>
          <w:szCs w:val="24"/>
        </w:rPr>
        <w:t xml:space="preserve"> </w:t>
      </w:r>
      <w:r w:rsidR="00581EAD" w:rsidRPr="009433E1">
        <w:rPr>
          <w:rFonts w:ascii="Times New Roman" w:eastAsia="Calibri" w:hAnsi="Times New Roman" w:cs="Times New Roman"/>
          <w:sz w:val="24"/>
          <w:szCs w:val="24"/>
        </w:rPr>
        <w:t>main drivers</w:t>
      </w:r>
      <w:r w:rsidRPr="009433E1">
        <w:rPr>
          <w:rFonts w:ascii="Times New Roman" w:eastAsia="Calibri" w:hAnsi="Times New Roman" w:cs="Times New Roman"/>
          <w:sz w:val="24"/>
          <w:szCs w:val="24"/>
        </w:rPr>
        <w:t xml:space="preserve"> </w:t>
      </w:r>
      <w:r w:rsidR="000116FA">
        <w:rPr>
          <w:rFonts w:ascii="Times New Roman" w:eastAsia="Calibri" w:hAnsi="Times New Roman" w:cs="Times New Roman"/>
          <w:sz w:val="24"/>
          <w:szCs w:val="24"/>
        </w:rPr>
        <w:t xml:space="preserve">(variables or group of variables) </w:t>
      </w:r>
      <w:r w:rsidRPr="009433E1">
        <w:rPr>
          <w:rFonts w:ascii="Times New Roman" w:eastAsia="Calibri" w:hAnsi="Times New Roman" w:cs="Times New Roman"/>
          <w:sz w:val="24"/>
          <w:szCs w:val="24"/>
        </w:rPr>
        <w:t xml:space="preserve">responsible for the patterns of spatial/temporal </w:t>
      </w:r>
      <w:r w:rsidR="00F806AD">
        <w:rPr>
          <w:rFonts w:ascii="Times New Roman" w:eastAsia="Calibri" w:hAnsi="Times New Roman" w:cs="Times New Roman"/>
          <w:sz w:val="24"/>
          <w:szCs w:val="24"/>
        </w:rPr>
        <w:t>trends</w:t>
      </w:r>
      <w:r w:rsidRPr="009433E1">
        <w:rPr>
          <w:rFonts w:ascii="Times New Roman" w:eastAsia="Calibri" w:hAnsi="Times New Roman" w:cs="Times New Roman"/>
          <w:sz w:val="24"/>
          <w:szCs w:val="24"/>
        </w:rPr>
        <w:t xml:space="preserve"> described above</w:t>
      </w:r>
      <w:r w:rsidR="00DB3E25">
        <w:rPr>
          <w:rFonts w:ascii="Times New Roman" w:eastAsia="Calibri" w:hAnsi="Times New Roman" w:cs="Times New Roman"/>
          <w:sz w:val="24"/>
          <w:szCs w:val="24"/>
        </w:rPr>
        <w:t>?</w:t>
      </w:r>
    </w:p>
    <w:p w14:paraId="3449BA4B" w14:textId="0B7CA0EC" w:rsidR="000116FA" w:rsidRPr="009433E1" w:rsidRDefault="000116FA" w:rsidP="00E853A5">
      <w:pPr>
        <w:pStyle w:val="Prrafodelista"/>
        <w:numPr>
          <w:ilvl w:val="0"/>
          <w:numId w:val="9"/>
        </w:numPr>
        <w:jc w:val="both"/>
        <w:rPr>
          <w:rFonts w:ascii="Times New Roman" w:eastAsia="Calibri" w:hAnsi="Times New Roman" w:cs="Times New Roman"/>
          <w:sz w:val="24"/>
          <w:szCs w:val="24"/>
        </w:rPr>
      </w:pPr>
      <w:r>
        <w:rPr>
          <w:rFonts w:ascii="Times New Roman" w:eastAsia="Calibri" w:hAnsi="Times New Roman" w:cs="Times New Roman"/>
          <w:sz w:val="24"/>
          <w:szCs w:val="24"/>
        </w:rPr>
        <w:t>Are there correlations among trends of the different data sources?</w:t>
      </w:r>
    </w:p>
    <w:p w14:paraId="00A2FF15" w14:textId="473630C3" w:rsidR="0016213C" w:rsidRPr="001375B9" w:rsidRDefault="00205A0D" w:rsidP="00E853A5">
      <w:pPr>
        <w:ind w:left="720"/>
        <w:jc w:val="both"/>
        <w:rPr>
          <w:rFonts w:eastAsia="Calibri"/>
          <w:i/>
          <w:color w:val="222222"/>
        </w:rPr>
      </w:pPr>
      <w:r w:rsidRPr="001375B9">
        <w:rPr>
          <w:rFonts w:eastAsia="Calibri"/>
          <w:i/>
          <w:color w:val="222222"/>
        </w:rPr>
        <w:t>Validation and comparative study</w:t>
      </w:r>
      <w:r w:rsidR="00367B7E" w:rsidRPr="001375B9">
        <w:rPr>
          <w:rFonts w:eastAsia="Calibri"/>
          <w:i/>
          <w:color w:val="222222"/>
        </w:rPr>
        <w:t xml:space="preserve"> </w:t>
      </w:r>
      <w:r w:rsidR="00F257B8" w:rsidRPr="001375B9">
        <w:rPr>
          <w:rFonts w:eastAsia="Calibri"/>
          <w:i/>
          <w:color w:val="222222"/>
        </w:rPr>
        <w:t>of</w:t>
      </w:r>
      <w:r w:rsidR="00367B7E" w:rsidRPr="001375B9">
        <w:rPr>
          <w:rFonts w:eastAsia="Calibri"/>
          <w:i/>
          <w:color w:val="222222"/>
        </w:rPr>
        <w:t xml:space="preserve"> </w:t>
      </w:r>
      <w:r w:rsidRPr="001375B9">
        <w:rPr>
          <w:rFonts w:eastAsia="Calibri"/>
          <w:i/>
          <w:color w:val="222222"/>
        </w:rPr>
        <w:t xml:space="preserve">the </w:t>
      </w:r>
      <w:r w:rsidR="00367B7E" w:rsidRPr="001375B9">
        <w:rPr>
          <w:rFonts w:eastAsia="Calibri"/>
          <w:i/>
          <w:color w:val="222222"/>
        </w:rPr>
        <w:t xml:space="preserve">conceptual and </w:t>
      </w:r>
      <w:r w:rsidR="001375B9">
        <w:rPr>
          <w:rFonts w:eastAsia="Calibri"/>
          <w:i/>
          <w:color w:val="222222"/>
        </w:rPr>
        <w:t>qua</w:t>
      </w:r>
      <w:r w:rsidR="000116FA">
        <w:rPr>
          <w:rFonts w:eastAsia="Calibri"/>
          <w:i/>
          <w:color w:val="222222"/>
        </w:rPr>
        <w:t>n</w:t>
      </w:r>
      <w:r w:rsidR="001375B9">
        <w:rPr>
          <w:rFonts w:eastAsia="Calibri"/>
          <w:i/>
          <w:color w:val="222222"/>
        </w:rPr>
        <w:t>titative</w:t>
      </w:r>
      <w:r w:rsidR="00367B7E" w:rsidRPr="001375B9">
        <w:rPr>
          <w:rFonts w:eastAsia="Calibri"/>
          <w:i/>
          <w:color w:val="222222"/>
        </w:rPr>
        <w:t xml:space="preserve"> model</w:t>
      </w:r>
      <w:r w:rsidRPr="001375B9">
        <w:rPr>
          <w:rFonts w:eastAsia="Calibri"/>
          <w:i/>
          <w:color w:val="222222"/>
        </w:rPr>
        <w:t>s</w:t>
      </w:r>
    </w:p>
    <w:p w14:paraId="5128D7E0" w14:textId="77777777" w:rsidR="0016213C" w:rsidRPr="00650027" w:rsidRDefault="0016213C" w:rsidP="00E853A5">
      <w:pPr>
        <w:ind w:left="720"/>
        <w:jc w:val="both"/>
        <w:rPr>
          <w:rFonts w:eastAsia="Calibri"/>
          <w:i/>
        </w:rPr>
      </w:pPr>
    </w:p>
    <w:p w14:paraId="35489FED" w14:textId="3B380960" w:rsidR="0025322D" w:rsidRDefault="00F806AD" w:rsidP="00E853A5">
      <w:pPr>
        <w:pStyle w:val="Prrafodelista"/>
        <w:numPr>
          <w:ilvl w:val="3"/>
          <w:numId w:val="9"/>
        </w:numPr>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What are stakeholders’ perceptions of both ecosystem components and their connections across the Caribbean and how do these perceptions compare to the quantitative analyses?</w:t>
      </w:r>
    </w:p>
    <w:p w14:paraId="132F99FE" w14:textId="66442714" w:rsidR="00367B7E" w:rsidRPr="0025322D" w:rsidRDefault="00DB3E25" w:rsidP="0025322D">
      <w:pPr>
        <w:pStyle w:val="Prrafodelista"/>
        <w:numPr>
          <w:ilvl w:val="3"/>
          <w:numId w:val="9"/>
        </w:numPr>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What are </w:t>
      </w:r>
      <w:r w:rsidR="0025322D">
        <w:rPr>
          <w:rFonts w:ascii="Times New Roman" w:eastAsia="Calibri" w:hAnsi="Times New Roman" w:cs="Times New Roman"/>
          <w:sz w:val="24"/>
          <w:szCs w:val="24"/>
        </w:rPr>
        <w:t xml:space="preserve">the </w:t>
      </w:r>
      <w:r w:rsidR="00F806AD">
        <w:rPr>
          <w:rFonts w:ascii="Times New Roman" w:eastAsia="Calibri" w:hAnsi="Times New Roman" w:cs="Times New Roman"/>
          <w:sz w:val="24"/>
          <w:szCs w:val="24"/>
        </w:rPr>
        <w:t>gaps</w:t>
      </w:r>
      <w:r w:rsidR="0025322D">
        <w:rPr>
          <w:rFonts w:ascii="Times New Roman" w:eastAsia="Calibri" w:hAnsi="Times New Roman" w:cs="Times New Roman"/>
          <w:sz w:val="24"/>
          <w:szCs w:val="24"/>
        </w:rPr>
        <w:t xml:space="preserve"> between the stakeholder perceptions and data analyses</w:t>
      </w:r>
      <w:r>
        <w:rPr>
          <w:rFonts w:ascii="Times New Roman" w:eastAsia="Calibri" w:hAnsi="Times New Roman" w:cs="Times New Roman"/>
          <w:sz w:val="24"/>
          <w:szCs w:val="24"/>
        </w:rPr>
        <w:t>?</w:t>
      </w:r>
    </w:p>
    <w:p w14:paraId="76A973C3" w14:textId="042159EB" w:rsidR="00581EAD" w:rsidRDefault="0047361B" w:rsidP="00E853A5">
      <w:pPr>
        <w:pStyle w:val="Prrafodelista"/>
        <w:numPr>
          <w:ilvl w:val="3"/>
          <w:numId w:val="9"/>
        </w:numPr>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Is there</w:t>
      </w:r>
      <w:r w:rsidR="00581EAD">
        <w:rPr>
          <w:rFonts w:ascii="Times New Roman" w:eastAsia="Calibri" w:hAnsi="Times New Roman" w:cs="Times New Roman"/>
          <w:sz w:val="24"/>
          <w:szCs w:val="24"/>
        </w:rPr>
        <w:t xml:space="preserve"> a </w:t>
      </w:r>
      <w:r w:rsidR="00F257B8" w:rsidRPr="00650027">
        <w:rPr>
          <w:rFonts w:ascii="Times New Roman" w:eastAsia="Calibri" w:hAnsi="Times New Roman" w:cs="Times New Roman"/>
          <w:sz w:val="24"/>
          <w:szCs w:val="24"/>
        </w:rPr>
        <w:t>monitoring program</w:t>
      </w:r>
      <w:r w:rsidR="00581EAD">
        <w:rPr>
          <w:rFonts w:ascii="Times New Roman" w:eastAsia="Calibri" w:hAnsi="Times New Roman" w:cs="Times New Roman"/>
          <w:sz w:val="24"/>
          <w:szCs w:val="24"/>
        </w:rPr>
        <w:t xml:space="preserve"> </w:t>
      </w:r>
      <w:r w:rsidR="00B026B4">
        <w:rPr>
          <w:rFonts w:ascii="Times New Roman" w:eastAsia="Calibri" w:hAnsi="Times New Roman" w:cs="Times New Roman"/>
          <w:sz w:val="24"/>
          <w:szCs w:val="24"/>
        </w:rPr>
        <w:t xml:space="preserve">that </w:t>
      </w:r>
      <w:r w:rsidR="00581EAD">
        <w:rPr>
          <w:rFonts w:ascii="Times New Roman" w:eastAsia="Calibri" w:hAnsi="Times New Roman" w:cs="Times New Roman"/>
          <w:sz w:val="24"/>
          <w:szCs w:val="24"/>
        </w:rPr>
        <w:t>c</w:t>
      </w:r>
      <w:r w:rsidR="009433E1">
        <w:rPr>
          <w:rFonts w:ascii="Times New Roman" w:eastAsia="Calibri" w:hAnsi="Times New Roman" w:cs="Times New Roman"/>
          <w:sz w:val="24"/>
          <w:szCs w:val="24"/>
        </w:rPr>
        <w:t>ould be established which would</w:t>
      </w:r>
      <w:r w:rsidR="00F257B8" w:rsidRPr="00650027">
        <w:rPr>
          <w:rFonts w:ascii="Times New Roman" w:eastAsia="Calibri" w:hAnsi="Times New Roman" w:cs="Times New Roman"/>
          <w:sz w:val="24"/>
          <w:szCs w:val="24"/>
        </w:rPr>
        <w:t xml:space="preserve"> includ</w:t>
      </w:r>
      <w:r w:rsidR="00581EAD">
        <w:rPr>
          <w:rFonts w:ascii="Times New Roman" w:eastAsia="Calibri" w:hAnsi="Times New Roman" w:cs="Times New Roman"/>
          <w:sz w:val="24"/>
          <w:szCs w:val="24"/>
        </w:rPr>
        <w:t>e</w:t>
      </w:r>
      <w:r w:rsidR="00F257B8" w:rsidRPr="00650027">
        <w:rPr>
          <w:rFonts w:ascii="Times New Roman" w:eastAsia="Calibri" w:hAnsi="Times New Roman" w:cs="Times New Roman"/>
          <w:sz w:val="24"/>
          <w:szCs w:val="24"/>
        </w:rPr>
        <w:t xml:space="preserve"> all variables identified above</w:t>
      </w:r>
      <w:r>
        <w:rPr>
          <w:rFonts w:ascii="Times New Roman" w:eastAsia="Calibri" w:hAnsi="Times New Roman" w:cs="Times New Roman"/>
          <w:sz w:val="24"/>
          <w:szCs w:val="24"/>
        </w:rPr>
        <w:t>?</w:t>
      </w:r>
    </w:p>
    <w:p w14:paraId="708DD73C" w14:textId="0BC2E397" w:rsidR="00771979" w:rsidRPr="000116FA" w:rsidRDefault="00771979" w:rsidP="000116FA">
      <w:pPr>
        <w:jc w:val="both"/>
        <w:rPr>
          <w:rFonts w:eastAsia="Calibri"/>
          <w:i/>
        </w:rPr>
      </w:pPr>
    </w:p>
    <w:p w14:paraId="43D2063F" w14:textId="77777777" w:rsidR="0026785A" w:rsidRPr="0026785A" w:rsidRDefault="0026785A" w:rsidP="00E853A5">
      <w:pPr>
        <w:pStyle w:val="Prrafodelista"/>
        <w:ind w:left="1440"/>
        <w:jc w:val="both"/>
        <w:rPr>
          <w:rFonts w:ascii="Times New Roman" w:eastAsia="Calibri" w:hAnsi="Times New Roman" w:cs="Times New Roman"/>
          <w:sz w:val="24"/>
          <w:szCs w:val="24"/>
        </w:rPr>
      </w:pPr>
    </w:p>
    <w:p w14:paraId="31BFEAC7" w14:textId="77777777" w:rsidR="0014175F" w:rsidRDefault="0014175F">
      <w:pPr>
        <w:ind w:left="720"/>
        <w:jc w:val="both"/>
        <w:rPr>
          <w:rFonts w:eastAsia="Calibri"/>
          <w:b/>
        </w:rPr>
      </w:pPr>
    </w:p>
    <w:p w14:paraId="31CC99D9" w14:textId="1A9C3BE6" w:rsidR="00355395" w:rsidRDefault="0025322D" w:rsidP="0026785A">
      <w:pPr>
        <w:ind w:left="720"/>
        <w:jc w:val="both"/>
        <w:rPr>
          <w:rFonts w:ascii="Calibri" w:eastAsia="Calibri" w:hAnsi="Calibri" w:cs="Calibri"/>
        </w:rPr>
      </w:pPr>
      <w:r>
        <w:rPr>
          <w:rFonts w:eastAsia="Calibri"/>
          <w:b/>
        </w:rPr>
        <w:t>Research Methods and Analyses</w:t>
      </w:r>
      <w:r w:rsidR="001158BF">
        <w:rPr>
          <w:rFonts w:ascii="Calibri" w:eastAsia="Calibri" w:hAnsi="Calibri" w:cs="Calibri"/>
          <w:b/>
        </w:rPr>
        <w:t xml:space="preserve"> </w:t>
      </w:r>
      <w:r w:rsidR="001158BF">
        <w:rPr>
          <w:rFonts w:ascii="Calibri" w:eastAsia="Calibri" w:hAnsi="Calibri" w:cs="Calibri"/>
        </w:rPr>
        <w:t xml:space="preserve"> </w:t>
      </w:r>
    </w:p>
    <w:p w14:paraId="02B92FF9" w14:textId="2E339155" w:rsidR="00355395" w:rsidRPr="004E1A05" w:rsidRDefault="00355395">
      <w:pPr>
        <w:ind w:left="720"/>
        <w:jc w:val="both"/>
        <w:rPr>
          <w:rFonts w:eastAsia="Calibri"/>
        </w:rPr>
      </w:pPr>
      <w:r>
        <w:rPr>
          <w:rFonts w:ascii="Calibri" w:eastAsia="Calibri" w:hAnsi="Calibri" w:cs="Calibri"/>
        </w:rPr>
        <w:tab/>
      </w:r>
      <w:r w:rsidRPr="00124C53">
        <w:rPr>
          <w:rFonts w:eastAsia="Calibri"/>
        </w:rPr>
        <w:t>Research questions will be addressed following two parallel</w:t>
      </w:r>
      <w:r w:rsidR="00773CA7">
        <w:rPr>
          <w:rFonts w:eastAsia="Calibri"/>
        </w:rPr>
        <w:t xml:space="preserve"> </w:t>
      </w:r>
      <w:del w:id="1" w:author="edlin guerra" w:date="2019-04-22T13:47:00Z">
        <w:r w:rsidRPr="00124C53" w:rsidDel="00490785">
          <w:rPr>
            <w:rFonts w:eastAsia="Calibri"/>
          </w:rPr>
          <w:delText xml:space="preserve"> </w:delText>
        </w:r>
      </w:del>
      <w:r w:rsidRPr="00124C53">
        <w:rPr>
          <w:rFonts w:eastAsia="Calibri"/>
        </w:rPr>
        <w:t xml:space="preserve">strategies </w:t>
      </w:r>
      <w:r w:rsidR="00EE2091">
        <w:rPr>
          <w:rFonts w:eastAsia="Calibri"/>
        </w:rPr>
        <w:t>(Figure</w:t>
      </w:r>
      <w:r w:rsidR="00884099" w:rsidRPr="00124C53">
        <w:rPr>
          <w:rFonts w:eastAsia="Calibri"/>
        </w:rPr>
        <w:t xml:space="preserve"> 2) </w:t>
      </w:r>
      <w:r w:rsidRPr="00124C53">
        <w:rPr>
          <w:rFonts w:eastAsia="Calibri"/>
        </w:rPr>
        <w:t xml:space="preserve">in order to </w:t>
      </w:r>
      <w:r w:rsidR="00884099" w:rsidRPr="00124C53">
        <w:rPr>
          <w:rFonts w:eastAsia="Calibri"/>
        </w:rPr>
        <w:t xml:space="preserve">achieve </w:t>
      </w:r>
      <w:r w:rsidRPr="00124C53">
        <w:rPr>
          <w:rFonts w:eastAsia="Calibri"/>
        </w:rPr>
        <w:t>the three central objectives of this proposal (i.e. build</w:t>
      </w:r>
      <w:r w:rsidR="00FA041E">
        <w:rPr>
          <w:rFonts w:eastAsia="Calibri"/>
        </w:rPr>
        <w:t xml:space="preserve"> both</w:t>
      </w:r>
      <w:r w:rsidRPr="00124C53">
        <w:rPr>
          <w:rFonts w:eastAsia="Calibri"/>
        </w:rPr>
        <w:t xml:space="preserve"> a </w:t>
      </w:r>
      <w:r w:rsidRPr="00124C53">
        <w:rPr>
          <w:rFonts w:eastAsia="Calibri"/>
          <w:b/>
        </w:rPr>
        <w:t>conceptual</w:t>
      </w:r>
      <w:r w:rsidR="00205A0D">
        <w:rPr>
          <w:rFonts w:eastAsia="Calibri"/>
          <w:b/>
        </w:rPr>
        <w:t xml:space="preserve"> and quantitative model, identify main threats and indicators, and compare models)</w:t>
      </w:r>
      <w:r w:rsidR="004E1A05">
        <w:rPr>
          <w:rFonts w:eastAsia="Calibri"/>
        </w:rPr>
        <w:t xml:space="preserve">. These two sequences are mostly independent, however, information derived in </w:t>
      </w:r>
      <w:r w:rsidR="003E207E">
        <w:rPr>
          <w:rFonts w:eastAsia="Calibri"/>
        </w:rPr>
        <w:t xml:space="preserve">qualitative </w:t>
      </w:r>
      <w:r w:rsidR="004E1A05">
        <w:rPr>
          <w:rFonts w:eastAsia="Calibri"/>
        </w:rPr>
        <w:t xml:space="preserve">step 3 will be </w:t>
      </w:r>
      <w:r w:rsidR="00E01019">
        <w:rPr>
          <w:rFonts w:eastAsia="Calibri"/>
        </w:rPr>
        <w:t>necessary</w:t>
      </w:r>
      <w:r w:rsidR="004E1A05">
        <w:rPr>
          <w:rFonts w:eastAsia="Calibri"/>
        </w:rPr>
        <w:t xml:space="preserve"> for quantitative steps 2 and 3 (Figure 2). Similarly, </w:t>
      </w:r>
      <w:r w:rsidR="0047361B">
        <w:rPr>
          <w:rFonts w:eastAsia="Calibri"/>
        </w:rPr>
        <w:t>i</w:t>
      </w:r>
      <w:r w:rsidR="004E1A05">
        <w:rPr>
          <w:rFonts w:eastAsia="Calibri"/>
        </w:rPr>
        <w:t>nformation generated in steps 4 will be concomitantly interchanged between the qualitative and the quantitative approach (Figure 2).</w:t>
      </w:r>
    </w:p>
    <w:p w14:paraId="720F9CEE" w14:textId="77777777" w:rsidR="00CB63D0" w:rsidRDefault="00CB63D0" w:rsidP="0026785A">
      <w:pPr>
        <w:ind w:left="720"/>
        <w:jc w:val="both"/>
        <w:rPr>
          <w:rFonts w:eastAsia="Calibri"/>
        </w:rPr>
      </w:pPr>
    </w:p>
    <w:p w14:paraId="5C04577C" w14:textId="77777777" w:rsidR="00CB63D0" w:rsidRDefault="00CB63D0" w:rsidP="0026785A">
      <w:pPr>
        <w:ind w:left="720"/>
        <w:jc w:val="both"/>
        <w:rPr>
          <w:rFonts w:eastAsia="Calibri"/>
        </w:rPr>
      </w:pPr>
    </w:p>
    <w:p w14:paraId="3554D508" w14:textId="2C220100" w:rsidR="00CB63D0" w:rsidRDefault="00CB63D0" w:rsidP="0026785A">
      <w:pPr>
        <w:ind w:left="720"/>
        <w:jc w:val="both"/>
        <w:rPr>
          <w:rFonts w:eastAsia="Calibri"/>
        </w:rPr>
        <w:sectPr w:rsidR="00CB63D0" w:rsidSect="00B026B4">
          <w:footerReference w:type="default" r:id="rId10"/>
          <w:pgSz w:w="12240" w:h="15840"/>
          <w:pgMar w:top="1440" w:right="1080" w:bottom="1440" w:left="1080" w:header="720" w:footer="720" w:gutter="0"/>
          <w:pgNumType w:start="1"/>
          <w:cols w:space="720"/>
          <w:docGrid w:linePitch="326"/>
        </w:sectPr>
      </w:pPr>
    </w:p>
    <w:p w14:paraId="027EC380" w14:textId="279A9F8E" w:rsidR="00D75C8D" w:rsidRDefault="00D75C8D" w:rsidP="00D75C8D">
      <w:r>
        <w:rPr>
          <w:noProof/>
        </w:rPr>
        <w:lastRenderedPageBreak/>
        <mc:AlternateContent>
          <mc:Choice Requires="wps">
            <w:drawing>
              <wp:anchor distT="0" distB="0" distL="114300" distR="114300" simplePos="0" relativeHeight="251663360" behindDoc="0" locked="0" layoutInCell="1" allowOverlap="1" wp14:anchorId="71E7E40C" wp14:editId="10D8CD9D">
                <wp:simplePos x="0" y="0"/>
                <wp:positionH relativeFrom="column">
                  <wp:posOffset>2733040</wp:posOffset>
                </wp:positionH>
                <wp:positionV relativeFrom="paragraph">
                  <wp:posOffset>3627120</wp:posOffset>
                </wp:positionV>
                <wp:extent cx="314960" cy="386080"/>
                <wp:effectExtent l="59690" t="35560" r="49530" b="106680"/>
                <wp:wrapNone/>
                <wp:docPr id="8" name="Left-Up Arrow 8"/>
                <wp:cNvGraphicFramePr/>
                <a:graphic xmlns:a="http://schemas.openxmlformats.org/drawingml/2006/main">
                  <a:graphicData uri="http://schemas.microsoft.com/office/word/2010/wordprocessingShape">
                    <wps:wsp>
                      <wps:cNvSpPr/>
                      <wps:spPr>
                        <a:xfrm rot="5400000">
                          <a:off x="0" y="0"/>
                          <a:ext cx="314960" cy="386080"/>
                        </a:xfrm>
                        <a:prstGeom prst="leftUpArrow">
                          <a:avLst/>
                        </a:prstGeom>
                        <a:solidFill>
                          <a:schemeClr val="tx2">
                            <a:lumMod val="40000"/>
                            <a:lumOff val="60000"/>
                          </a:schemeClr>
                        </a:solidFill>
                        <a:ln>
                          <a:solidFill>
                            <a:schemeClr val="tx2">
                              <a:lumMod val="40000"/>
                              <a:lumOff val="6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3C7AF" id="Left-Up Arrow 8" o:spid="_x0000_s1026" style="position:absolute;margin-left:215.2pt;margin-top:285.6pt;width:24.8pt;height:30.4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4960,38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" path="m,307340l78740,228600r,39370l196850,267970r,-189230l157480,78740,236220,r78740,78740l275590,78740r,267970l78740,346710r,39370l,307340xe" fillcolor="#8db3e2 [1311]" strokecolor="#8db3e2 [1311]">
                <v:shadow on="t" color="black" opacity="22937f" origin=",.5" offset="0,.63889mm"/>
                <v:path arrowok="t" o:connecttype="custom" o:connectlocs="0,307340;78740,228600;78740,267970;196850,267970;196850,78740;157480,78740;236220,0;314960,78740;275590,78740;275590,346710;78740,346710;78740,386080;0,307340" o:connectangles="0,0,0,0,0,0,0,0,0,0,0,0,0"/>
              </v:shape>
            </w:pict>
          </mc:Fallback>
        </mc:AlternateContent>
      </w:r>
      <w:r w:rsidRPr="000F2A72">
        <w:rPr>
          <w:noProof/>
        </w:rPr>
        <mc:AlternateContent>
          <mc:Choice Requires="wps">
            <w:drawing>
              <wp:anchor distT="0" distB="0" distL="114300" distR="114300" simplePos="0" relativeHeight="251661312" behindDoc="0" locked="0" layoutInCell="1" allowOverlap="1" wp14:anchorId="4F1C4249" wp14:editId="31F0CED6">
                <wp:simplePos x="0" y="0"/>
                <wp:positionH relativeFrom="column">
                  <wp:posOffset>3775710</wp:posOffset>
                </wp:positionH>
                <wp:positionV relativeFrom="paragraph">
                  <wp:posOffset>2672080</wp:posOffset>
                </wp:positionV>
                <wp:extent cx="1638300" cy="57150"/>
                <wp:effectExtent l="19050" t="57150" r="76200" b="95250"/>
                <wp:wrapNone/>
                <wp:docPr id="6" name="Straight Arrow Connector 6"/>
                <wp:cNvGraphicFramePr/>
                <a:graphic xmlns:a="http://schemas.openxmlformats.org/drawingml/2006/main">
                  <a:graphicData uri="http://schemas.microsoft.com/office/word/2010/wordprocessingShape">
                    <wps:wsp>
                      <wps:cNvCnPr/>
                      <wps:spPr>
                        <a:xfrm>
                          <a:off x="0" y="0"/>
                          <a:ext cx="1638300" cy="57150"/>
                        </a:xfrm>
                        <a:prstGeom prst="straightConnector1">
                          <a:avLst/>
                        </a:prstGeom>
                        <a:ln w="381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805536" id="_x0000_t32" coordsize="21600,21600" o:spt="32" o:oned="t" path="m,l21600,21600e" filled="f">
                <v:path arrowok="t" fillok="f" o:connecttype="none"/>
                <o:lock v:ext="edit" shapetype="t"/>
              </v:shapetype>
              <v:shape id="Straight Arrow Connector 6" o:spid="_x0000_s1026" type="#_x0000_t32" style="position:absolute;margin-left:297.3pt;margin-top:210.4pt;width:129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" strokecolor="black [3213]" strokeweight="3pt">
                <v:stroke dashstyle="dash" endarrow="block"/>
              </v:shape>
            </w:pict>
          </mc:Fallback>
        </mc:AlternateContent>
      </w:r>
      <w:r w:rsidRPr="000F2A72">
        <w:rPr>
          <w:noProof/>
        </w:rPr>
        <mc:AlternateContent>
          <mc:Choice Requires="wps">
            <w:drawing>
              <wp:anchor distT="0" distB="0" distL="114300" distR="114300" simplePos="0" relativeHeight="251660288" behindDoc="0" locked="0" layoutInCell="1" allowOverlap="1" wp14:anchorId="12047D65" wp14:editId="4EF6DB14">
                <wp:simplePos x="0" y="0"/>
                <wp:positionH relativeFrom="column">
                  <wp:posOffset>3775710</wp:posOffset>
                </wp:positionH>
                <wp:positionV relativeFrom="paragraph">
                  <wp:posOffset>2072005</wp:posOffset>
                </wp:positionV>
                <wp:extent cx="1638300" cy="600075"/>
                <wp:effectExtent l="19050" t="57150" r="0" b="28575"/>
                <wp:wrapNone/>
                <wp:docPr id="5" name="Straight Arrow Connector 5"/>
                <wp:cNvGraphicFramePr/>
                <a:graphic xmlns:a="http://schemas.openxmlformats.org/drawingml/2006/main">
                  <a:graphicData uri="http://schemas.microsoft.com/office/word/2010/wordprocessingShape">
                    <wps:wsp>
                      <wps:cNvCnPr/>
                      <wps:spPr>
                        <a:xfrm flipV="1">
                          <a:off x="0" y="0"/>
                          <a:ext cx="1638300" cy="600075"/>
                        </a:xfrm>
                        <a:prstGeom prst="straightConnector1">
                          <a:avLst/>
                        </a:prstGeom>
                        <a:ln w="381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BC9B9" id="Straight Arrow Connector 5" o:spid="_x0000_s1026" type="#_x0000_t32" style="position:absolute;margin-left:297.3pt;margin-top:163.15pt;width:129pt;height:47.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" strokecolor="black [3213]" strokeweight="3pt">
                <v:stroke dashstyle="dash" endarrow="block"/>
              </v:shape>
            </w:pict>
          </mc:Fallback>
        </mc:AlternateContent>
      </w:r>
      <w:r w:rsidRPr="000F2A72">
        <w:rPr>
          <w:noProof/>
        </w:rPr>
        <mc:AlternateContent>
          <mc:Choice Requires="wps">
            <w:drawing>
              <wp:anchor distT="0" distB="0" distL="114300" distR="114300" simplePos="0" relativeHeight="251662336" behindDoc="0" locked="0" layoutInCell="1" allowOverlap="1" wp14:anchorId="30ADC5BA" wp14:editId="5F7E4E13">
                <wp:simplePos x="0" y="0"/>
                <wp:positionH relativeFrom="column">
                  <wp:posOffset>3728720</wp:posOffset>
                </wp:positionH>
                <wp:positionV relativeFrom="paragraph">
                  <wp:posOffset>3238500</wp:posOffset>
                </wp:positionV>
                <wp:extent cx="1543050" cy="28575"/>
                <wp:effectExtent l="38100" t="95250" r="0" b="104775"/>
                <wp:wrapNone/>
                <wp:docPr id="7" name="Straight Arrow Connector 7"/>
                <wp:cNvGraphicFramePr/>
                <a:graphic xmlns:a="http://schemas.openxmlformats.org/drawingml/2006/main">
                  <a:graphicData uri="http://schemas.microsoft.com/office/word/2010/wordprocessingShape">
                    <wps:wsp>
                      <wps:cNvCnPr/>
                      <wps:spPr>
                        <a:xfrm flipV="1">
                          <a:off x="0" y="0"/>
                          <a:ext cx="1543050" cy="28575"/>
                        </a:xfrm>
                        <a:prstGeom prst="straightConnector1">
                          <a:avLst/>
                        </a:prstGeom>
                        <a:ln w="38100">
                          <a:solidFill>
                            <a:schemeClr val="tx1"/>
                          </a:solidFill>
                          <a:prstDash val="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79284E" id="Straight Arrow Connector 7" o:spid="_x0000_s1026" type="#_x0000_t32" style="position:absolute;margin-left:293.6pt;margin-top:255pt;width:121.5pt;height:2.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" strokecolor="black [3213]" strokeweight="3pt">
                <v:stroke dashstyle="dash" startarrow="block" endarrow="block"/>
              </v:shape>
            </w:pict>
          </mc:Fallback>
        </mc:AlternateContent>
      </w:r>
      <w:r w:rsidR="00CB63D0">
        <w:rPr>
          <w:noProof/>
        </w:rPr>
        <w:drawing>
          <wp:inline distT="0" distB="0" distL="0" distR="0" wp14:anchorId="59450816" wp14:editId="3F9B0F52">
            <wp:extent cx="8646160" cy="4490720"/>
            <wp:effectExtent l="0" t="3810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Pr="00D75C8D">
        <w:t xml:space="preserve"> </w:t>
      </w:r>
    </w:p>
    <w:p w14:paraId="397762D3" w14:textId="77777777" w:rsidR="00D75C8D" w:rsidRDefault="00D75C8D" w:rsidP="00D75C8D"/>
    <w:p w14:paraId="569BFCB9" w14:textId="541EB7A0" w:rsidR="00D75C8D" w:rsidRPr="00C71087" w:rsidRDefault="00D75C8D" w:rsidP="00D75C8D">
      <w:r w:rsidRPr="00C71087">
        <w:t xml:space="preserve">Figure 2. Flowchart showing main research steps for the </w:t>
      </w:r>
      <w:r>
        <w:t>qualitative</w:t>
      </w:r>
      <w:r w:rsidRPr="00C71087">
        <w:t xml:space="preserve"> (left) and </w:t>
      </w:r>
      <w:r>
        <w:t>quantitative</w:t>
      </w:r>
      <w:r w:rsidRPr="00C71087">
        <w:t xml:space="preserve"> approaches (right). Boxes across columns (i.e. processes) are not paired and do not have to occur concomitantly. However, dashed lines indicate information that will be transferred between the two processes</w:t>
      </w:r>
      <w:r>
        <w:t>.</w:t>
      </w:r>
    </w:p>
    <w:p w14:paraId="393B196D" w14:textId="77777777" w:rsidR="00D75C8D" w:rsidRDefault="00D75C8D" w:rsidP="00D75C8D">
      <w:pPr>
        <w:ind w:left="720"/>
        <w:jc w:val="both"/>
        <w:rPr>
          <w:rFonts w:eastAsia="Calibri"/>
        </w:rPr>
      </w:pPr>
    </w:p>
    <w:p w14:paraId="6DD18D9F" w14:textId="698C431C" w:rsidR="00CB63D0" w:rsidRDefault="00CB63D0" w:rsidP="0026785A">
      <w:pPr>
        <w:ind w:left="720"/>
        <w:jc w:val="both"/>
        <w:rPr>
          <w:rFonts w:eastAsia="Calibri"/>
        </w:rPr>
        <w:sectPr w:rsidR="00CB63D0" w:rsidSect="0078390D">
          <w:pgSz w:w="15840" w:h="12240" w:orient="landscape"/>
          <w:pgMar w:top="1080" w:right="1440" w:bottom="1080" w:left="1440" w:header="720" w:footer="720" w:gutter="0"/>
          <w:cols w:space="720"/>
          <w:docGrid w:linePitch="326"/>
        </w:sectPr>
      </w:pPr>
    </w:p>
    <w:p w14:paraId="011A66E5" w14:textId="77777777" w:rsidR="00CB63D0" w:rsidRDefault="00CB63D0" w:rsidP="0026785A">
      <w:pPr>
        <w:ind w:left="720"/>
        <w:jc w:val="both"/>
        <w:rPr>
          <w:rFonts w:eastAsia="Calibri"/>
        </w:rPr>
      </w:pPr>
    </w:p>
    <w:p w14:paraId="6CEA02EE" w14:textId="77777777" w:rsidR="00CB63D0" w:rsidRDefault="00CB63D0" w:rsidP="0026785A">
      <w:pPr>
        <w:ind w:left="720"/>
        <w:jc w:val="both"/>
        <w:rPr>
          <w:rFonts w:eastAsia="Calibri"/>
        </w:rPr>
      </w:pPr>
    </w:p>
    <w:p w14:paraId="687F56F3" w14:textId="77777777" w:rsidR="00CB63D0" w:rsidRDefault="00CB63D0" w:rsidP="0026785A">
      <w:pPr>
        <w:ind w:left="720"/>
        <w:jc w:val="both"/>
        <w:rPr>
          <w:rFonts w:eastAsia="Calibri"/>
        </w:rPr>
      </w:pPr>
    </w:p>
    <w:p w14:paraId="7A7A3404" w14:textId="77777777" w:rsidR="00F257B8" w:rsidRDefault="00F257B8" w:rsidP="0026785A">
      <w:pPr>
        <w:ind w:left="720"/>
        <w:jc w:val="both"/>
        <w:rPr>
          <w:rFonts w:eastAsia="Calibri"/>
          <w:i/>
        </w:rPr>
      </w:pPr>
      <w:r>
        <w:rPr>
          <w:rFonts w:eastAsia="Calibri"/>
          <w:i/>
        </w:rPr>
        <w:t>Qualitative approach:</w:t>
      </w:r>
    </w:p>
    <w:p w14:paraId="07CD9F54" w14:textId="77777777" w:rsidR="0077123E" w:rsidRDefault="0077123E" w:rsidP="0026785A">
      <w:pPr>
        <w:ind w:left="720"/>
        <w:jc w:val="both"/>
        <w:rPr>
          <w:rFonts w:eastAsia="Calibri"/>
        </w:rPr>
      </w:pPr>
    </w:p>
    <w:p w14:paraId="3D2A6A66" w14:textId="677F647B" w:rsidR="00F257B8" w:rsidRDefault="00500690" w:rsidP="00F257B8">
      <w:pPr>
        <w:ind w:left="720" w:firstLine="720"/>
        <w:jc w:val="both"/>
        <w:rPr>
          <w:rFonts w:eastAsia="Calibri"/>
        </w:rPr>
      </w:pPr>
      <w:r>
        <w:rPr>
          <w:rFonts w:eastAsia="Calibri"/>
          <w:b/>
          <w:i/>
        </w:rPr>
        <w:t xml:space="preserve">1) </w:t>
      </w:r>
      <w:r w:rsidR="00F257B8">
        <w:rPr>
          <w:rFonts w:eastAsia="Calibri"/>
          <w:b/>
          <w:i/>
        </w:rPr>
        <w:t>Stakeholder engagement</w:t>
      </w:r>
      <w:r w:rsidR="00FA686B">
        <w:rPr>
          <w:rFonts w:eastAsia="Calibri"/>
          <w:b/>
          <w:i/>
        </w:rPr>
        <w:t xml:space="preserve"> and planning</w:t>
      </w:r>
      <w:r w:rsidR="00F257B8">
        <w:rPr>
          <w:rFonts w:eastAsia="Calibri"/>
          <w:b/>
          <w:i/>
        </w:rPr>
        <w:t>:</w:t>
      </w:r>
      <w:r w:rsidR="00F257B8">
        <w:rPr>
          <w:rFonts w:eastAsia="Calibri"/>
        </w:rPr>
        <w:t xml:space="preserve"> The CFMC is developing an EBFM engagement strategy for the U.S. Caribbean region</w:t>
      </w:r>
      <w:r w:rsidR="00FA686B" w:rsidRPr="00FA686B">
        <w:rPr>
          <w:rFonts w:eastAsia="Calibri"/>
        </w:rPr>
        <w:t xml:space="preserve"> </w:t>
      </w:r>
      <w:r w:rsidR="00FA686B">
        <w:rPr>
          <w:rFonts w:eastAsia="Calibri"/>
        </w:rPr>
        <w:t>and activities described in this proposal will complement the efforts that the CFMC are already conducting</w:t>
      </w:r>
      <w:r w:rsidR="00F257B8">
        <w:rPr>
          <w:rFonts w:eastAsia="Calibri"/>
        </w:rPr>
        <w:t>. Those stakeholders identified as participants in that engagement strategy will be grouped according to the</w:t>
      </w:r>
      <w:r w:rsidR="00E01019">
        <w:rPr>
          <w:rFonts w:eastAsia="Calibri"/>
        </w:rPr>
        <w:t xml:space="preserve">ir area </w:t>
      </w:r>
      <w:r w:rsidR="0047361B">
        <w:rPr>
          <w:rFonts w:eastAsia="Calibri"/>
        </w:rPr>
        <w:t>o</w:t>
      </w:r>
      <w:r w:rsidR="00E01019">
        <w:rPr>
          <w:rFonts w:eastAsia="Calibri"/>
        </w:rPr>
        <w:t>f expertise and/or interest</w:t>
      </w:r>
      <w:r w:rsidR="00FA686B">
        <w:rPr>
          <w:rFonts w:eastAsia="Calibri"/>
        </w:rPr>
        <w:t xml:space="preserve">. </w:t>
      </w:r>
      <w:r w:rsidR="00F257B8">
        <w:rPr>
          <w:rFonts w:eastAsia="Calibri"/>
        </w:rPr>
        <w:t xml:space="preserve">All stakeholders will be contacted individually. </w:t>
      </w:r>
      <w:r w:rsidR="00FA686B">
        <w:rPr>
          <w:rFonts w:eastAsia="Calibri"/>
        </w:rPr>
        <w:t>This first planning step is crucial for the project as all interested and related parties must be included in the process, and redundant activities must be avoided. In this sense, members of various regional and federal agencies (NOAA, CFMC, DRNA, DPNR, etc</w:t>
      </w:r>
      <w:r w:rsidR="00221AA8">
        <w:rPr>
          <w:rFonts w:eastAsia="Calibri"/>
        </w:rPr>
        <w:t>.</w:t>
      </w:r>
      <w:r w:rsidR="00FA686B">
        <w:rPr>
          <w:rFonts w:eastAsia="Calibri"/>
        </w:rPr>
        <w:t xml:space="preserve">) have been included in the present proposal.  </w:t>
      </w:r>
    </w:p>
    <w:p w14:paraId="604A8FB9" w14:textId="77777777" w:rsidR="00FA686B" w:rsidRDefault="00FA686B" w:rsidP="00F257B8">
      <w:pPr>
        <w:ind w:left="720" w:firstLine="720"/>
        <w:jc w:val="both"/>
        <w:rPr>
          <w:rFonts w:eastAsia="Calibri"/>
        </w:rPr>
      </w:pPr>
    </w:p>
    <w:p w14:paraId="0BE12EFA" w14:textId="182381E9" w:rsidR="00221AA8" w:rsidRDefault="00500690" w:rsidP="00F257B8">
      <w:pPr>
        <w:ind w:left="720" w:firstLine="720"/>
        <w:jc w:val="both"/>
        <w:rPr>
          <w:rFonts w:eastAsia="Calibri"/>
        </w:rPr>
      </w:pPr>
      <w:r>
        <w:rPr>
          <w:rFonts w:eastAsia="Calibri"/>
          <w:b/>
          <w:i/>
        </w:rPr>
        <w:t xml:space="preserve">2) </w:t>
      </w:r>
      <w:r w:rsidR="00221AA8">
        <w:rPr>
          <w:rFonts w:eastAsia="Calibri"/>
          <w:b/>
          <w:i/>
        </w:rPr>
        <w:t xml:space="preserve">Stakeholders </w:t>
      </w:r>
      <w:r w:rsidR="00F11C4A">
        <w:rPr>
          <w:rFonts w:eastAsia="Calibri"/>
          <w:b/>
          <w:i/>
        </w:rPr>
        <w:t>Workshop</w:t>
      </w:r>
      <w:r w:rsidR="00221AA8">
        <w:rPr>
          <w:rFonts w:eastAsia="Calibri"/>
          <w:b/>
          <w:i/>
        </w:rPr>
        <w:t>s</w:t>
      </w:r>
      <w:r w:rsidR="00F11C4A">
        <w:rPr>
          <w:rFonts w:eastAsia="Calibri"/>
          <w:b/>
          <w:i/>
        </w:rPr>
        <w:t>:</w:t>
      </w:r>
      <w:r w:rsidR="00FA686B" w:rsidRPr="00FA686B">
        <w:rPr>
          <w:rFonts w:eastAsia="Calibri"/>
        </w:rPr>
        <w:t xml:space="preserve"> </w:t>
      </w:r>
      <w:r w:rsidR="001D675D" w:rsidRPr="001D675D">
        <w:rPr>
          <w:rFonts w:eastAsia="Calibri"/>
        </w:rPr>
        <w:t>In addition to workshops and meetings conducted by CFMC (such as the 2019 meetings of the SSC and DAP groups), we are proposing to conduct four initial workshop to cover all 3 management area</w:t>
      </w:r>
      <w:r w:rsidR="001D675D">
        <w:rPr>
          <w:rFonts w:eastAsia="Calibri"/>
        </w:rPr>
        <w:t>s within the US Caribbean: 2 in</w:t>
      </w:r>
      <w:r w:rsidR="001D675D" w:rsidRPr="001D675D">
        <w:rPr>
          <w:rFonts w:eastAsia="Calibri"/>
        </w:rPr>
        <w:t xml:space="preserve"> Puerto Rico (Region East, San Juan and Region West, Cabo Rojo), 1 in St. Thomas/St. John and 1 in St. Croix</w:t>
      </w:r>
      <w:r w:rsidR="00F25DD5">
        <w:rPr>
          <w:rFonts w:eastAsia="Calibri"/>
        </w:rPr>
        <w:t xml:space="preserve"> (Table 1)</w:t>
      </w:r>
      <w:r w:rsidR="001D675D" w:rsidRPr="001D675D">
        <w:rPr>
          <w:rFonts w:eastAsia="Calibri"/>
        </w:rPr>
        <w:t>. Stakeholder groups will consist of (but are not limited to): Managers from DRNA and DPNR, members of the various federal agencies related to fisheries, NGOs (including those that have co-managing roles in the region), local and regional government, fishe</w:t>
      </w:r>
      <w:r w:rsidR="00EA4954">
        <w:rPr>
          <w:rFonts w:eastAsia="Calibri"/>
        </w:rPr>
        <w:t>rs</w:t>
      </w:r>
      <w:r w:rsidR="001D675D" w:rsidRPr="001D675D">
        <w:rPr>
          <w:rFonts w:eastAsia="Calibri"/>
        </w:rPr>
        <w:t>, private sector, academia, and members of the public who have an interest in the issues addressed. These initial workshops will be used primarily to familiarize stakeholders with the objectives of the project and to initiate exchange of ideas between participants. During the initial workshops, general information about participants’ characteristics, background, and interests will also be obtained through the use of short questionnaires. This information will be used to more appropriately plan and structure the approach used during the second round of workshops during which stakeholders will draw their cognitive maps (see below). Specific goals of the initial workshops are to: 1) present stakeholders with an unrelated example of a fuzzy cognitive map that will be used to explain the process and expected outputs of the qualitative approach; 2) collect information on stakeholders’ characteristics and background (e.g. age, occupation), as well as interests driving participation in the project; 3) promote interaction among participants to facilitate collaborations and discussion in subsequent workshops. These initial steps are important in ensuring success of all subsequent steps of the qualitative approach which depend significantly on engagement by participating stakeholders and group collaboration. Key individuals interested in participating in the project but who are unable to attend these workshops will be individually contacted (in person or by phone) to receive all relevant information and provide their feedback which will be incorporated in the final output.</w:t>
      </w:r>
    </w:p>
    <w:p w14:paraId="1F40A918" w14:textId="291B0518" w:rsidR="00F257B8" w:rsidRDefault="00F257B8" w:rsidP="00766307">
      <w:pPr>
        <w:jc w:val="both"/>
        <w:rPr>
          <w:rFonts w:eastAsia="Calibri"/>
        </w:rPr>
      </w:pPr>
    </w:p>
    <w:p w14:paraId="5AA08246" w14:textId="77777777" w:rsidR="00F25DD5" w:rsidRPr="00F25DD5" w:rsidRDefault="00500690" w:rsidP="00F25DD5">
      <w:pPr>
        <w:ind w:left="720" w:firstLine="720"/>
        <w:jc w:val="both"/>
        <w:rPr>
          <w:rFonts w:eastAsia="Calibri"/>
        </w:rPr>
      </w:pPr>
      <w:r>
        <w:rPr>
          <w:rFonts w:eastAsia="Calibri"/>
          <w:b/>
          <w:i/>
        </w:rPr>
        <w:t xml:space="preserve">3) </w:t>
      </w:r>
      <w:r w:rsidR="00F257B8">
        <w:rPr>
          <w:rFonts w:eastAsia="Calibri"/>
          <w:b/>
          <w:i/>
        </w:rPr>
        <w:t>Construct a conceptual model:</w:t>
      </w:r>
      <w:r w:rsidR="00F257B8">
        <w:rPr>
          <w:rFonts w:eastAsia="Calibri"/>
        </w:rPr>
        <w:t xml:space="preserve"> </w:t>
      </w:r>
    </w:p>
    <w:p w14:paraId="6470BB03" w14:textId="72AD9FA9" w:rsidR="00F25DD5" w:rsidRPr="00F25DD5" w:rsidRDefault="00F25DD5" w:rsidP="00F25DD5">
      <w:pPr>
        <w:ind w:left="720" w:firstLine="720"/>
        <w:jc w:val="both"/>
        <w:rPr>
          <w:rFonts w:eastAsia="Calibri"/>
        </w:rPr>
      </w:pPr>
      <w:r w:rsidRPr="00F25DD5">
        <w:rPr>
          <w:rFonts w:eastAsia="Calibri"/>
        </w:rPr>
        <w:t>The development of stakeholder driven conceptual models will be achieved through a multi-step fuzzy cognitive mapping approach based on Ozesmi and Ozesmi (2004). This method will allow for the organization and visualization of key system components and relationships among them based on stakeholders’ perceptions and input. The construction of conceptual models will take place over a series of four one-day workshops to cover all management areas of the US Caribbean (same distribution as the first series of workshops</w:t>
      </w:r>
      <w:r>
        <w:rPr>
          <w:rFonts w:eastAsia="Calibri"/>
        </w:rPr>
        <w:t>, Table 1</w:t>
      </w:r>
      <w:r w:rsidRPr="00F25DD5">
        <w:rPr>
          <w:rFonts w:eastAsia="Calibri"/>
        </w:rPr>
        <w:t xml:space="preserve">). The composition of these </w:t>
      </w:r>
      <w:r w:rsidRPr="00F25DD5">
        <w:rPr>
          <w:rFonts w:eastAsia="Calibri"/>
        </w:rPr>
        <w:lastRenderedPageBreak/>
        <w:t xml:space="preserve">workshops should ideally mirror the first series of workshops, thus all participants will be asked to attend both series upon first contact. The total number of workshop participants as well as their overall characteristics will influence the approach taken during the construction of the cognitive models, which can be conducted as an overall group approach, through the use of subgroups, or individually. Information about participants’ background and interests obtained during the first round of workshops will be used to assess group heterogeneity and guide potential subgrouping of stakeholders for construction of the models based on similarity. The subgroup approach will be favored to maximize affinity and collaboration while minimizing potential negative group and power dynamics. Subgroups are also preferred over the individual approach to increase efficiency of data analysis (i.e. fewer maps) as well as encourage collaboration and discussions within the small groups. </w:t>
      </w:r>
    </w:p>
    <w:p w14:paraId="53C35ACC" w14:textId="77777777" w:rsidR="00F25DD5" w:rsidRPr="00F25DD5" w:rsidRDefault="00F25DD5" w:rsidP="00F25DD5">
      <w:pPr>
        <w:ind w:left="720" w:firstLine="720"/>
        <w:jc w:val="both"/>
        <w:rPr>
          <w:rFonts w:eastAsia="Calibri"/>
        </w:rPr>
      </w:pPr>
    </w:p>
    <w:p w14:paraId="087F35DB" w14:textId="2765B013" w:rsidR="00F25DD5" w:rsidRPr="00F25DD5" w:rsidRDefault="00F25DD5" w:rsidP="00F25DD5">
      <w:pPr>
        <w:ind w:left="720" w:firstLine="720"/>
        <w:jc w:val="both"/>
        <w:rPr>
          <w:rFonts w:eastAsia="Calibri"/>
        </w:rPr>
      </w:pPr>
      <w:r w:rsidRPr="00F25DD5">
        <w:rPr>
          <w:rFonts w:eastAsia="Calibri"/>
        </w:rPr>
        <w:t>During these workshops, stakeholders (most likely working in subgroups) will first be asked to identify and list on a large piece of paper</w:t>
      </w:r>
      <w:r w:rsidR="00EA4954">
        <w:rPr>
          <w:rFonts w:eastAsia="Calibri"/>
        </w:rPr>
        <w:t xml:space="preserve"> the</w:t>
      </w:r>
      <w:r w:rsidRPr="00F25DD5">
        <w:rPr>
          <w:rFonts w:eastAsia="Calibri"/>
        </w:rPr>
        <w:t xml:space="preserve"> main ecosystem and fisheries components that are important to them (e.g. fish, coral). They will also be asked to compile a separate list of any elements they perceive as affecting or being affected in a positive or negative manner by the components in the first list (e.g. pollution, income, regulations). Open-ended questions will be formulated to guide this process. Participants will then be asked to draw circles representing all listed components in the center of the paper. From those central elements, they will draw lines representing relationships between variables. They will be asked to determine in order: 1) the direction (represented by arrows); 2) whether it is a positive or negative relationship (represented by positive and negative signs); and 3) the magnitude [on a scale of 1 to 3 (1=low; 2=medium; 3=strong)] (Ozesmi and Ozesmi, 2004). During the construction of the models, more variables not initially listed may be added to the diagram until participants agree they have exhausted all relevant system components. </w:t>
      </w:r>
    </w:p>
    <w:p w14:paraId="1341BBB3" w14:textId="77777777" w:rsidR="00F25DD5" w:rsidRPr="00F25DD5" w:rsidRDefault="00F25DD5" w:rsidP="00F25DD5">
      <w:pPr>
        <w:ind w:left="720" w:firstLine="720"/>
        <w:jc w:val="both"/>
        <w:rPr>
          <w:rFonts w:eastAsia="Calibri"/>
        </w:rPr>
      </w:pPr>
    </w:p>
    <w:p w14:paraId="5BCA6AC9" w14:textId="40E57F79" w:rsidR="00F25DD5" w:rsidRPr="00F25DD5" w:rsidRDefault="00F25DD5" w:rsidP="00F25DD5">
      <w:pPr>
        <w:ind w:left="720" w:firstLine="720"/>
        <w:jc w:val="both"/>
        <w:rPr>
          <w:rFonts w:eastAsia="Calibri"/>
        </w:rPr>
      </w:pPr>
      <w:r w:rsidRPr="00F25DD5">
        <w:rPr>
          <w:rFonts w:eastAsia="Calibri"/>
        </w:rPr>
        <w:t>All maps constructed by subgroups (and possibly individuals) will be averaged to develop one single conceptual model (i.e. social cognitive map)</w:t>
      </w:r>
      <w:r>
        <w:rPr>
          <w:rFonts w:eastAsia="Calibri"/>
        </w:rPr>
        <w:t xml:space="preserve"> for each region, resulting in three</w:t>
      </w:r>
      <w:r w:rsidRPr="00F25DD5">
        <w:rPr>
          <w:rFonts w:eastAsia="Calibri"/>
        </w:rPr>
        <w:t xml:space="preserve"> final models. The averaging process will involve the construction of an adjacency matrix identifying all variables included in all maps and relationships between them. The number of times each variable appears in different maps will also be quantified to identify key variables common to multiple stakeholder subgroups. During construction of social cognitive maps for each region, conflicting connections (with opposite signs and different degrees of magnitude) will weaken causal relationships and agreement will strengthen them to form a consensus map (Ozesmi and Ozesmi, 2004). The use of subgroups based on stakeholder similarity will also allow us to potentially analyze averaged maps by stakeholder group for comparison. An important challenge when using information from a wide array of stakeholders, is the heterogeneity of concepts and their meaning. For example, two different stakeholders could use the words “catch” or “production” to refer to the same variable. Therefore, to ensure clarity during the map averaging and analyses, any concepts potentially duplicated in this manner will be standardized with the input of stakeholders during the workshops. The final averaged maps will be presented during a final series of workshops (</w:t>
      </w:r>
      <w:r>
        <w:rPr>
          <w:rFonts w:eastAsia="Calibri"/>
        </w:rPr>
        <w:t>same distribution as the 2 previous workshops, Table 1</w:t>
      </w:r>
      <w:r w:rsidRPr="00F25DD5">
        <w:rPr>
          <w:rFonts w:eastAsia="Calibri"/>
        </w:rPr>
        <w:t xml:space="preserve">) to be validated and will also be presented and discussed in a three-day workshop at SERO’s headquarters. </w:t>
      </w:r>
    </w:p>
    <w:p w14:paraId="7F6F9A06" w14:textId="77777777" w:rsidR="00F25DD5" w:rsidRPr="00F25DD5" w:rsidRDefault="00F25DD5" w:rsidP="00F25DD5">
      <w:pPr>
        <w:ind w:left="720" w:firstLine="720"/>
        <w:jc w:val="both"/>
        <w:rPr>
          <w:rFonts w:eastAsia="Calibri"/>
        </w:rPr>
      </w:pPr>
    </w:p>
    <w:p w14:paraId="12AFB9DE" w14:textId="780300D7" w:rsidR="00F257B8" w:rsidRDefault="00F25DD5" w:rsidP="00F25DD5">
      <w:pPr>
        <w:ind w:left="720" w:firstLine="720"/>
        <w:jc w:val="both"/>
        <w:rPr>
          <w:rFonts w:eastAsia="Calibri"/>
        </w:rPr>
      </w:pPr>
      <w:r w:rsidRPr="00F25DD5">
        <w:rPr>
          <w:rFonts w:eastAsia="Calibri"/>
        </w:rPr>
        <w:t xml:space="preserve">Final social cognitive maps will provide a powerful visual tool to help analyze and interpret stakeholder perceptions and will serve to develop specific hypotheses to be tested using the </w:t>
      </w:r>
      <w:r w:rsidRPr="00F25DD5">
        <w:rPr>
          <w:rFonts w:eastAsia="Calibri"/>
        </w:rPr>
        <w:lastRenderedPageBreak/>
        <w:t>quantitative approach which will further contribute to the validation process of the conceptual models. Moreover, further analyses through a graph theoretical approach, using social network software such as UCINET, will help us investigate aspects related to the nature and complexity of relationships between variables as understood by key stakeholders. These analyses will allow for a more systematic interpretation and application of the conceptual models by identifying key variables (e.g. centrality) and patterns of relationships (e.g. density, hierarchy). Results of these analyses can be used to assist in the interpretation of the outcomes of potential intervention simulation (e.g. new regulations, stock collapse). This approach will also contribute to the development of a baseline of information that can be used in future research investigating temporal and spatial changes in key components of Caribbean fisheries.</w:t>
      </w:r>
    </w:p>
    <w:p w14:paraId="2F79D524" w14:textId="77777777" w:rsidR="00062EDD" w:rsidRDefault="00062EDD" w:rsidP="0026785A">
      <w:pPr>
        <w:ind w:left="720" w:firstLine="720"/>
        <w:jc w:val="both"/>
        <w:rPr>
          <w:rFonts w:eastAsia="Calibri"/>
        </w:rPr>
      </w:pPr>
    </w:p>
    <w:p w14:paraId="44D7D62D" w14:textId="26442CD8" w:rsidR="0026785A" w:rsidRDefault="00062EDD" w:rsidP="0026785A">
      <w:pPr>
        <w:ind w:left="720" w:firstLine="720"/>
        <w:jc w:val="both"/>
        <w:rPr>
          <w:rFonts w:eastAsia="Calibri"/>
        </w:rPr>
      </w:pPr>
      <w:r>
        <w:rPr>
          <w:rFonts w:eastAsia="Calibri"/>
          <w:b/>
          <w:i/>
        </w:rPr>
        <w:t>4</w:t>
      </w:r>
      <w:r w:rsidR="000F2A72">
        <w:rPr>
          <w:rFonts w:eastAsia="Calibri"/>
          <w:b/>
          <w:i/>
        </w:rPr>
        <w:t xml:space="preserve">) </w:t>
      </w:r>
      <w:r w:rsidR="0026785A">
        <w:rPr>
          <w:rFonts w:eastAsia="Calibri"/>
          <w:b/>
          <w:i/>
        </w:rPr>
        <w:t xml:space="preserve">Identify indicators and threats: </w:t>
      </w:r>
      <w:r w:rsidR="0026785A">
        <w:rPr>
          <w:rFonts w:eastAsia="Calibri"/>
        </w:rPr>
        <w:t xml:space="preserve">this activity will directly feed from the results of the risk analysis currently being done by NOAA Fisheries and through the quantitative approach. Those results </w:t>
      </w:r>
      <w:r w:rsidR="008F72E9">
        <w:rPr>
          <w:rFonts w:eastAsia="Calibri"/>
        </w:rPr>
        <w:t xml:space="preserve">(RA and quantitative step 4) </w:t>
      </w:r>
      <w:r w:rsidR="0026785A">
        <w:rPr>
          <w:rFonts w:eastAsia="Calibri"/>
        </w:rPr>
        <w:t xml:space="preserve">will be summarized and presented to key stakeholders, experts and managers in order to complete a preliminary list of indicators and threats of the fisheries systems in the US Caribbean, as perceived by local stakeholders. This list will be compiled </w:t>
      </w:r>
      <w:r w:rsidR="008F72E9">
        <w:rPr>
          <w:rFonts w:eastAsia="Calibri"/>
        </w:rPr>
        <w:t>concomitantly with</w:t>
      </w:r>
      <w:r w:rsidR="0026785A">
        <w:rPr>
          <w:rFonts w:eastAsia="Calibri"/>
        </w:rPr>
        <w:t xml:space="preserve"> the quantitative list described in the latter section, however they will be compared after completion. This activity will be done by members of the C-EBFM task force but will feed into the structure of this proposal. In addition, the complete list will be widely distributed via electronic means for further comments. </w:t>
      </w:r>
    </w:p>
    <w:p w14:paraId="4F41D753" w14:textId="77777777" w:rsidR="00C53BAA" w:rsidRDefault="00C53BAA" w:rsidP="00D90F49">
      <w:pPr>
        <w:jc w:val="both"/>
        <w:rPr>
          <w:rFonts w:eastAsia="Calibri"/>
        </w:rPr>
      </w:pPr>
    </w:p>
    <w:p w14:paraId="5CA85D18" w14:textId="77777777" w:rsidR="00A750C3" w:rsidRDefault="00A750C3" w:rsidP="00A750C3">
      <w:pPr>
        <w:autoSpaceDE w:val="0"/>
        <w:autoSpaceDN w:val="0"/>
        <w:adjustRightInd w:val="0"/>
      </w:pPr>
      <w:commentRangeStart w:id="2"/>
      <w:r>
        <w:t>Table 1. Su</w:t>
      </w:r>
      <w:commentRangeEnd w:id="2"/>
      <w:r w:rsidR="00F60D56">
        <w:rPr>
          <w:rStyle w:val="Refdecomentario"/>
        </w:rPr>
        <w:commentReference w:id="2"/>
      </w:r>
      <w:r>
        <w:t>mmary of characteristics, objectives, and expected outcomes of proposed workshops.</w:t>
      </w:r>
    </w:p>
    <w:tbl>
      <w:tblPr>
        <w:tblStyle w:val="Tablaconcuadrcula"/>
        <w:tblW w:w="9906" w:type="dxa"/>
        <w:tblLook w:val="04A0" w:firstRow="1" w:lastRow="0" w:firstColumn="1" w:lastColumn="0" w:noHBand="0" w:noVBand="1"/>
      </w:tblPr>
      <w:tblGrid>
        <w:gridCol w:w="3235"/>
        <w:gridCol w:w="1817"/>
        <w:gridCol w:w="2437"/>
        <w:gridCol w:w="2417"/>
      </w:tblGrid>
      <w:tr w:rsidR="00A750C3" w:rsidRPr="00053E9D" w14:paraId="0F27945C" w14:textId="77777777" w:rsidTr="0070717D">
        <w:tc>
          <w:tcPr>
            <w:tcW w:w="3235" w:type="dxa"/>
          </w:tcPr>
          <w:p w14:paraId="42084479" w14:textId="77777777" w:rsidR="00A750C3" w:rsidRPr="00053E9D" w:rsidRDefault="00A750C3" w:rsidP="0070717D">
            <w:pPr>
              <w:autoSpaceDE w:val="0"/>
              <w:autoSpaceDN w:val="0"/>
              <w:adjustRightInd w:val="0"/>
              <w:rPr>
                <w:b/>
              </w:rPr>
            </w:pPr>
            <w:r w:rsidRPr="00053E9D">
              <w:rPr>
                <w:b/>
              </w:rPr>
              <w:t>Wor</w:t>
            </w:r>
            <w:r>
              <w:rPr>
                <w:b/>
              </w:rPr>
              <w:t>k</w:t>
            </w:r>
            <w:r w:rsidRPr="00053E9D">
              <w:rPr>
                <w:b/>
              </w:rPr>
              <w:t>shop</w:t>
            </w:r>
            <w:r>
              <w:rPr>
                <w:b/>
              </w:rPr>
              <w:t xml:space="preserve"> Type</w:t>
            </w:r>
          </w:p>
        </w:tc>
        <w:tc>
          <w:tcPr>
            <w:tcW w:w="1817" w:type="dxa"/>
          </w:tcPr>
          <w:p w14:paraId="5237BF3B" w14:textId="77777777" w:rsidR="00A750C3" w:rsidRPr="00053E9D" w:rsidRDefault="00A750C3" w:rsidP="0070717D">
            <w:pPr>
              <w:autoSpaceDE w:val="0"/>
              <w:autoSpaceDN w:val="0"/>
              <w:adjustRightInd w:val="0"/>
              <w:rPr>
                <w:b/>
              </w:rPr>
            </w:pPr>
            <w:r>
              <w:rPr>
                <w:b/>
              </w:rPr>
              <w:t>Duration/Scope</w:t>
            </w:r>
          </w:p>
        </w:tc>
        <w:tc>
          <w:tcPr>
            <w:tcW w:w="2437" w:type="dxa"/>
          </w:tcPr>
          <w:p w14:paraId="3FB01C24" w14:textId="77777777" w:rsidR="00A750C3" w:rsidRPr="00053E9D" w:rsidRDefault="00A750C3" w:rsidP="0070717D">
            <w:pPr>
              <w:autoSpaceDE w:val="0"/>
              <w:autoSpaceDN w:val="0"/>
              <w:adjustRightInd w:val="0"/>
              <w:rPr>
                <w:b/>
              </w:rPr>
            </w:pPr>
            <w:r w:rsidRPr="00053E9D">
              <w:rPr>
                <w:b/>
              </w:rPr>
              <w:t>Objectives</w:t>
            </w:r>
          </w:p>
        </w:tc>
        <w:tc>
          <w:tcPr>
            <w:tcW w:w="2417" w:type="dxa"/>
          </w:tcPr>
          <w:p w14:paraId="62346585" w14:textId="77777777" w:rsidR="00A750C3" w:rsidRPr="00053E9D" w:rsidRDefault="00A750C3" w:rsidP="0070717D">
            <w:pPr>
              <w:autoSpaceDE w:val="0"/>
              <w:autoSpaceDN w:val="0"/>
              <w:adjustRightInd w:val="0"/>
              <w:rPr>
                <w:b/>
              </w:rPr>
            </w:pPr>
            <w:r w:rsidRPr="00053E9D">
              <w:rPr>
                <w:b/>
              </w:rPr>
              <w:t>Expected Outcomes</w:t>
            </w:r>
          </w:p>
        </w:tc>
      </w:tr>
      <w:tr w:rsidR="00A750C3" w:rsidRPr="00053E9D" w14:paraId="0C143DF3" w14:textId="77777777" w:rsidTr="0070717D">
        <w:tc>
          <w:tcPr>
            <w:tcW w:w="3235" w:type="dxa"/>
          </w:tcPr>
          <w:p w14:paraId="7C733641" w14:textId="77777777" w:rsidR="00A750C3" w:rsidRPr="00053E9D" w:rsidRDefault="00A750C3" w:rsidP="0070717D">
            <w:pPr>
              <w:autoSpaceDE w:val="0"/>
              <w:autoSpaceDN w:val="0"/>
              <w:adjustRightInd w:val="0"/>
            </w:pPr>
            <w:r w:rsidRPr="00053E9D">
              <w:t>Stakeholder Workshop 1: Introduction to Project</w:t>
            </w:r>
          </w:p>
        </w:tc>
        <w:tc>
          <w:tcPr>
            <w:tcW w:w="1817" w:type="dxa"/>
          </w:tcPr>
          <w:p w14:paraId="6AF55B97" w14:textId="77777777" w:rsidR="00A750C3" w:rsidRPr="00053E9D" w:rsidRDefault="00A750C3" w:rsidP="0070717D">
            <w:pPr>
              <w:autoSpaceDE w:val="0"/>
              <w:autoSpaceDN w:val="0"/>
              <w:adjustRightInd w:val="0"/>
            </w:pPr>
            <w:r w:rsidRPr="00053E9D">
              <w:t>1-day</w:t>
            </w:r>
            <w:r>
              <w:t>, 1 per region (4)</w:t>
            </w:r>
          </w:p>
        </w:tc>
        <w:tc>
          <w:tcPr>
            <w:tcW w:w="2437" w:type="dxa"/>
          </w:tcPr>
          <w:p w14:paraId="61C792FC" w14:textId="77777777" w:rsidR="00A750C3" w:rsidRPr="00053E9D" w:rsidRDefault="00A750C3" w:rsidP="0070717D">
            <w:pPr>
              <w:autoSpaceDE w:val="0"/>
              <w:autoSpaceDN w:val="0"/>
              <w:adjustRightInd w:val="0"/>
              <w:rPr>
                <w:b/>
              </w:rPr>
            </w:pPr>
            <w:r w:rsidRPr="00687F32">
              <w:t xml:space="preserve">1) </w:t>
            </w:r>
            <w:r>
              <w:t>Explain and present conceptual model development and expected outputs; 2) C</w:t>
            </w:r>
            <w:r w:rsidRPr="00687F32">
              <w:t xml:space="preserve">ollect information on </w:t>
            </w:r>
            <w:r>
              <w:t xml:space="preserve">participants; </w:t>
            </w:r>
            <w:r w:rsidRPr="00687F32">
              <w:t xml:space="preserve">3) </w:t>
            </w:r>
            <w:r>
              <w:t>P</w:t>
            </w:r>
            <w:r w:rsidRPr="00687F32">
              <w:t>romote interaction among participants.</w:t>
            </w:r>
          </w:p>
        </w:tc>
        <w:tc>
          <w:tcPr>
            <w:tcW w:w="2417" w:type="dxa"/>
          </w:tcPr>
          <w:p w14:paraId="405EB360" w14:textId="77777777" w:rsidR="00A750C3" w:rsidRPr="00AA7651" w:rsidRDefault="00A750C3" w:rsidP="0070717D">
            <w:pPr>
              <w:autoSpaceDE w:val="0"/>
              <w:autoSpaceDN w:val="0"/>
              <w:adjustRightInd w:val="0"/>
            </w:pPr>
            <w:r w:rsidRPr="00AA7651">
              <w:t>1) Information to guide subsequent workshops; 2) Increased level of interest and participation among stakeholders.</w:t>
            </w:r>
          </w:p>
        </w:tc>
      </w:tr>
      <w:tr w:rsidR="00A750C3" w:rsidRPr="00053E9D" w14:paraId="2478E9A1" w14:textId="77777777" w:rsidTr="0070717D">
        <w:tc>
          <w:tcPr>
            <w:tcW w:w="3235" w:type="dxa"/>
          </w:tcPr>
          <w:p w14:paraId="7F993F1B" w14:textId="77777777" w:rsidR="00A750C3" w:rsidRPr="00053E9D" w:rsidRDefault="00A750C3" w:rsidP="0070717D">
            <w:pPr>
              <w:autoSpaceDE w:val="0"/>
              <w:autoSpaceDN w:val="0"/>
              <w:adjustRightInd w:val="0"/>
              <w:rPr>
                <w:b/>
              </w:rPr>
            </w:pPr>
            <w:r>
              <w:t>Stakeholder Workshop 2: Constructing Cognitive Maps</w:t>
            </w:r>
          </w:p>
        </w:tc>
        <w:tc>
          <w:tcPr>
            <w:tcW w:w="1817" w:type="dxa"/>
          </w:tcPr>
          <w:p w14:paraId="3516F8FA" w14:textId="77777777" w:rsidR="00A750C3" w:rsidRPr="00053E9D" w:rsidRDefault="00A750C3" w:rsidP="0070717D">
            <w:pPr>
              <w:autoSpaceDE w:val="0"/>
              <w:autoSpaceDN w:val="0"/>
              <w:adjustRightInd w:val="0"/>
              <w:rPr>
                <w:b/>
              </w:rPr>
            </w:pPr>
            <w:r w:rsidRPr="00053E9D">
              <w:t>1-day</w:t>
            </w:r>
            <w:r>
              <w:t>, 1 per region (4)</w:t>
            </w:r>
          </w:p>
        </w:tc>
        <w:tc>
          <w:tcPr>
            <w:tcW w:w="2437" w:type="dxa"/>
          </w:tcPr>
          <w:p w14:paraId="4D5A6690" w14:textId="77777777" w:rsidR="00A750C3" w:rsidRPr="00AA7651" w:rsidRDefault="00A750C3" w:rsidP="0070717D">
            <w:pPr>
              <w:autoSpaceDE w:val="0"/>
              <w:autoSpaceDN w:val="0"/>
              <w:adjustRightInd w:val="0"/>
            </w:pPr>
            <w:r w:rsidRPr="00AA7651">
              <w:t>Development of stakeholder driven conceptual models.</w:t>
            </w:r>
          </w:p>
        </w:tc>
        <w:tc>
          <w:tcPr>
            <w:tcW w:w="2417" w:type="dxa"/>
          </w:tcPr>
          <w:p w14:paraId="201D70B1" w14:textId="77777777" w:rsidR="00A750C3" w:rsidRPr="00AA7651" w:rsidRDefault="00A750C3" w:rsidP="0070717D">
            <w:pPr>
              <w:autoSpaceDE w:val="0"/>
              <w:autoSpaceDN w:val="0"/>
              <w:adjustRightInd w:val="0"/>
            </w:pPr>
            <w:r w:rsidRPr="00AA7651">
              <w:t>Fuzzy cognitive maps by stakeholder subgroup</w:t>
            </w:r>
            <w:r>
              <w:t>/individual</w:t>
            </w:r>
            <w:r w:rsidRPr="00AA7651">
              <w:t>.</w:t>
            </w:r>
          </w:p>
        </w:tc>
      </w:tr>
      <w:tr w:rsidR="00A750C3" w:rsidRPr="00053E9D" w14:paraId="4870007F" w14:textId="77777777" w:rsidTr="0070717D">
        <w:tc>
          <w:tcPr>
            <w:tcW w:w="3235" w:type="dxa"/>
          </w:tcPr>
          <w:p w14:paraId="4DA78939" w14:textId="77777777" w:rsidR="00A750C3" w:rsidRPr="00053E9D" w:rsidRDefault="00A750C3" w:rsidP="0070717D">
            <w:pPr>
              <w:autoSpaceDE w:val="0"/>
              <w:autoSpaceDN w:val="0"/>
              <w:adjustRightInd w:val="0"/>
              <w:rPr>
                <w:b/>
              </w:rPr>
            </w:pPr>
            <w:r>
              <w:t>Stakeholder Workshop 3: Validating Outputs</w:t>
            </w:r>
          </w:p>
        </w:tc>
        <w:tc>
          <w:tcPr>
            <w:tcW w:w="1817" w:type="dxa"/>
          </w:tcPr>
          <w:p w14:paraId="2F483157" w14:textId="77777777" w:rsidR="00A750C3" w:rsidRPr="00053E9D" w:rsidRDefault="00A750C3" w:rsidP="0070717D">
            <w:pPr>
              <w:autoSpaceDE w:val="0"/>
              <w:autoSpaceDN w:val="0"/>
              <w:adjustRightInd w:val="0"/>
              <w:rPr>
                <w:b/>
              </w:rPr>
            </w:pPr>
            <w:r w:rsidRPr="00053E9D">
              <w:t>1-day</w:t>
            </w:r>
            <w:r>
              <w:t>, 1 per region (4)</w:t>
            </w:r>
          </w:p>
        </w:tc>
        <w:tc>
          <w:tcPr>
            <w:tcW w:w="2437" w:type="dxa"/>
          </w:tcPr>
          <w:p w14:paraId="7F99A414" w14:textId="77777777" w:rsidR="00A750C3" w:rsidRPr="00AA7651" w:rsidRDefault="00A750C3" w:rsidP="0070717D">
            <w:pPr>
              <w:autoSpaceDE w:val="0"/>
              <w:autoSpaceDN w:val="0"/>
              <w:adjustRightInd w:val="0"/>
            </w:pPr>
            <w:commentRangeStart w:id="3"/>
            <w:r>
              <w:t>Present and v</w:t>
            </w:r>
            <w:r w:rsidRPr="00AA7651">
              <w:t xml:space="preserve">alidate final social cognitive maps created by averaging multiple maps by region. </w:t>
            </w:r>
            <w:commentRangeEnd w:id="3"/>
            <w:r w:rsidR="00F60D56">
              <w:rPr>
                <w:rStyle w:val="Refdecomentario"/>
              </w:rPr>
              <w:commentReference w:id="3"/>
            </w:r>
          </w:p>
        </w:tc>
        <w:tc>
          <w:tcPr>
            <w:tcW w:w="2417" w:type="dxa"/>
          </w:tcPr>
          <w:p w14:paraId="44388C6D" w14:textId="77777777" w:rsidR="00A750C3" w:rsidRPr="00AA7651" w:rsidRDefault="00A750C3" w:rsidP="0070717D">
            <w:pPr>
              <w:autoSpaceDE w:val="0"/>
              <w:autoSpaceDN w:val="0"/>
              <w:adjustRightInd w:val="0"/>
            </w:pPr>
            <w:r w:rsidRPr="00AA7651">
              <w:t>Information to finalize and improve final cognitive maps by region.</w:t>
            </w:r>
          </w:p>
        </w:tc>
      </w:tr>
      <w:tr w:rsidR="00A750C3" w:rsidRPr="00053E9D" w14:paraId="214AA35B" w14:textId="77777777" w:rsidTr="0070717D">
        <w:tc>
          <w:tcPr>
            <w:tcW w:w="3235" w:type="dxa"/>
          </w:tcPr>
          <w:p w14:paraId="0BCFEC3F" w14:textId="77777777" w:rsidR="00A750C3" w:rsidRPr="00053E9D" w:rsidRDefault="00A750C3" w:rsidP="0070717D">
            <w:pPr>
              <w:autoSpaceDE w:val="0"/>
              <w:autoSpaceDN w:val="0"/>
              <w:adjustRightInd w:val="0"/>
            </w:pPr>
            <w:r w:rsidRPr="00053E9D">
              <w:t>SERO Workshops</w:t>
            </w:r>
          </w:p>
        </w:tc>
        <w:tc>
          <w:tcPr>
            <w:tcW w:w="1817" w:type="dxa"/>
          </w:tcPr>
          <w:p w14:paraId="42A6D3C6" w14:textId="77777777" w:rsidR="00A750C3" w:rsidRPr="00053E9D" w:rsidRDefault="00A750C3" w:rsidP="0070717D">
            <w:pPr>
              <w:autoSpaceDE w:val="0"/>
              <w:autoSpaceDN w:val="0"/>
              <w:adjustRightInd w:val="0"/>
            </w:pPr>
            <w:r w:rsidRPr="00053E9D">
              <w:t>3-day, SERO headquarters</w:t>
            </w:r>
            <w:r>
              <w:t xml:space="preserve"> (1)</w:t>
            </w:r>
          </w:p>
        </w:tc>
        <w:tc>
          <w:tcPr>
            <w:tcW w:w="2437" w:type="dxa"/>
          </w:tcPr>
          <w:p w14:paraId="15173730" w14:textId="77777777" w:rsidR="00A750C3" w:rsidRPr="00AA7651" w:rsidRDefault="00A750C3" w:rsidP="0070717D">
            <w:pPr>
              <w:autoSpaceDE w:val="0"/>
              <w:autoSpaceDN w:val="0"/>
              <w:adjustRightInd w:val="0"/>
            </w:pPr>
            <w:r w:rsidRPr="00AA7651">
              <w:t>Validate and discuss final cognitive maps by region.</w:t>
            </w:r>
          </w:p>
        </w:tc>
        <w:tc>
          <w:tcPr>
            <w:tcW w:w="2417" w:type="dxa"/>
          </w:tcPr>
          <w:p w14:paraId="36ACE143" w14:textId="77777777" w:rsidR="00A750C3" w:rsidRPr="00AA7651" w:rsidRDefault="00A750C3" w:rsidP="0070717D">
            <w:pPr>
              <w:autoSpaceDE w:val="0"/>
              <w:autoSpaceDN w:val="0"/>
              <w:adjustRightInd w:val="0"/>
            </w:pPr>
            <w:r>
              <w:t xml:space="preserve">1) </w:t>
            </w:r>
            <w:r w:rsidRPr="00AA7651">
              <w:t>Fe</w:t>
            </w:r>
            <w:r>
              <w:t xml:space="preserve">edback on methodology; 2) </w:t>
            </w:r>
            <w:r w:rsidRPr="00AA7651">
              <w:t>Strategies to apply results of the map into future management plans for the Caribbean region.</w:t>
            </w:r>
          </w:p>
        </w:tc>
      </w:tr>
    </w:tbl>
    <w:p w14:paraId="47698FA2" w14:textId="77777777" w:rsidR="00A750C3" w:rsidRDefault="00A750C3" w:rsidP="00A750C3">
      <w:pPr>
        <w:autoSpaceDE w:val="0"/>
        <w:autoSpaceDN w:val="0"/>
        <w:adjustRightInd w:val="0"/>
        <w:rPr>
          <w:b/>
          <w:highlight w:val="yellow"/>
        </w:rPr>
      </w:pPr>
    </w:p>
    <w:p w14:paraId="06D56614" w14:textId="77777777" w:rsidR="000F2A72" w:rsidRDefault="000F2A72" w:rsidP="0026785A">
      <w:pPr>
        <w:ind w:left="720"/>
        <w:jc w:val="both"/>
        <w:rPr>
          <w:rFonts w:eastAsia="Calibri"/>
          <w:i/>
        </w:rPr>
      </w:pPr>
    </w:p>
    <w:p w14:paraId="43B9BD85" w14:textId="77777777" w:rsidR="000F2A72" w:rsidRDefault="000F2A72" w:rsidP="0026785A">
      <w:pPr>
        <w:ind w:left="720"/>
        <w:jc w:val="both"/>
        <w:rPr>
          <w:rFonts w:eastAsia="Calibri"/>
          <w:i/>
        </w:rPr>
      </w:pPr>
    </w:p>
    <w:p w14:paraId="1CC1E79D" w14:textId="0FB5CD80" w:rsidR="00B814FE" w:rsidRDefault="00C53BAA" w:rsidP="0026785A">
      <w:pPr>
        <w:ind w:left="720"/>
        <w:jc w:val="both"/>
        <w:rPr>
          <w:rFonts w:eastAsia="Calibri"/>
          <w:i/>
        </w:rPr>
      </w:pPr>
      <w:r>
        <w:rPr>
          <w:rFonts w:eastAsia="Calibri"/>
          <w:i/>
        </w:rPr>
        <w:t>Quantitative approach:</w:t>
      </w:r>
      <w:r w:rsidR="007F6E74">
        <w:rPr>
          <w:rFonts w:eastAsia="Calibri"/>
          <w:i/>
        </w:rPr>
        <w:t xml:space="preserve"> </w:t>
      </w:r>
    </w:p>
    <w:p w14:paraId="76660A71" w14:textId="77777777" w:rsidR="0077123E" w:rsidRDefault="0077123E" w:rsidP="0026785A">
      <w:pPr>
        <w:ind w:left="720"/>
        <w:jc w:val="both"/>
        <w:rPr>
          <w:rFonts w:eastAsia="Calibri"/>
          <w:i/>
        </w:rPr>
      </w:pPr>
    </w:p>
    <w:p w14:paraId="26EE086E" w14:textId="2292BD66" w:rsidR="007A2B9F" w:rsidRDefault="000F2A72" w:rsidP="00B814FE">
      <w:pPr>
        <w:ind w:left="720" w:firstLine="720"/>
        <w:jc w:val="both"/>
        <w:rPr>
          <w:rFonts w:eastAsia="Calibri"/>
        </w:rPr>
      </w:pPr>
      <w:r>
        <w:rPr>
          <w:rFonts w:eastAsia="Calibri"/>
          <w:b/>
          <w:i/>
        </w:rPr>
        <w:t xml:space="preserve">1) </w:t>
      </w:r>
      <w:r w:rsidR="00B814FE">
        <w:rPr>
          <w:rFonts w:eastAsia="Calibri"/>
          <w:b/>
          <w:i/>
        </w:rPr>
        <w:t xml:space="preserve">Data compilation: </w:t>
      </w:r>
      <w:r w:rsidR="007F6E74">
        <w:rPr>
          <w:rFonts w:eastAsia="Calibri"/>
        </w:rPr>
        <w:t xml:space="preserve">all analyses will be done with existing </w:t>
      </w:r>
      <w:r w:rsidR="00EE2091">
        <w:rPr>
          <w:rFonts w:eastAsia="Calibri"/>
        </w:rPr>
        <w:t>data</w:t>
      </w:r>
      <w:r w:rsidR="00FF623E">
        <w:rPr>
          <w:rFonts w:eastAsia="Calibri"/>
        </w:rPr>
        <w:t>bases</w:t>
      </w:r>
      <w:r w:rsidR="007F6E74">
        <w:rPr>
          <w:rFonts w:eastAsia="Calibri"/>
        </w:rPr>
        <w:t xml:space="preserve">, consequently the first step will be to compile as many </w:t>
      </w:r>
      <w:r w:rsidR="002A3CC5">
        <w:rPr>
          <w:rFonts w:eastAsia="Calibri"/>
        </w:rPr>
        <w:t xml:space="preserve">databases </w:t>
      </w:r>
      <w:r w:rsidR="007F6E74">
        <w:rPr>
          <w:rFonts w:eastAsia="Calibri"/>
        </w:rPr>
        <w:t>as possible related to the following types of information: 1) fisheries independent</w:t>
      </w:r>
      <w:r w:rsidR="0055772A">
        <w:rPr>
          <w:rFonts w:eastAsia="Calibri"/>
        </w:rPr>
        <w:t xml:space="preserve"> data</w:t>
      </w:r>
      <w:r w:rsidR="007F6E74">
        <w:rPr>
          <w:rFonts w:eastAsia="Calibri"/>
        </w:rPr>
        <w:t xml:space="preserve">, 2) </w:t>
      </w:r>
      <w:r w:rsidR="00333894">
        <w:rPr>
          <w:rFonts w:eastAsia="Calibri"/>
        </w:rPr>
        <w:t xml:space="preserve">fisheries </w:t>
      </w:r>
      <w:r w:rsidR="002A3CC5">
        <w:rPr>
          <w:rFonts w:eastAsia="Calibri"/>
        </w:rPr>
        <w:t xml:space="preserve">dependent </w:t>
      </w:r>
      <w:r w:rsidR="0055772A">
        <w:rPr>
          <w:rFonts w:eastAsia="Calibri"/>
        </w:rPr>
        <w:t xml:space="preserve">data </w:t>
      </w:r>
      <w:r w:rsidR="00333894">
        <w:rPr>
          <w:rFonts w:eastAsia="Calibri"/>
        </w:rPr>
        <w:t xml:space="preserve">(with emphasis on landings and </w:t>
      </w:r>
      <w:r w:rsidR="002A3CC5">
        <w:rPr>
          <w:rFonts w:eastAsia="Calibri"/>
        </w:rPr>
        <w:t xml:space="preserve">TIP </w:t>
      </w:r>
      <w:r w:rsidR="00333894">
        <w:rPr>
          <w:rFonts w:eastAsia="Calibri"/>
        </w:rPr>
        <w:t>data)</w:t>
      </w:r>
      <w:r w:rsidR="007F6E74">
        <w:rPr>
          <w:rFonts w:eastAsia="Calibri"/>
        </w:rPr>
        <w:t xml:space="preserve">, 3) </w:t>
      </w:r>
      <w:r w:rsidR="000E2888">
        <w:rPr>
          <w:rFonts w:eastAsia="Calibri"/>
        </w:rPr>
        <w:t xml:space="preserve">natural </w:t>
      </w:r>
      <w:r w:rsidR="007F6E74">
        <w:rPr>
          <w:rFonts w:eastAsia="Calibri"/>
        </w:rPr>
        <w:t>environmental</w:t>
      </w:r>
      <w:r w:rsidR="000E2888">
        <w:rPr>
          <w:rFonts w:eastAsia="Calibri"/>
        </w:rPr>
        <w:t xml:space="preserve"> variables</w:t>
      </w:r>
      <w:r w:rsidR="00EE2091">
        <w:rPr>
          <w:rFonts w:eastAsia="Calibri"/>
        </w:rPr>
        <w:t xml:space="preserve"> (including habitat)</w:t>
      </w:r>
      <w:r w:rsidR="007F6E74">
        <w:rPr>
          <w:rFonts w:eastAsia="Calibri"/>
        </w:rPr>
        <w:t>,</w:t>
      </w:r>
      <w:r w:rsidR="000E2888">
        <w:rPr>
          <w:rFonts w:eastAsia="Calibri"/>
        </w:rPr>
        <w:t xml:space="preserve"> </w:t>
      </w:r>
      <w:r w:rsidR="00333894">
        <w:rPr>
          <w:rFonts w:eastAsia="Calibri"/>
        </w:rPr>
        <w:t>4</w:t>
      </w:r>
      <w:r w:rsidR="007F6E74">
        <w:rPr>
          <w:rFonts w:eastAsia="Calibri"/>
        </w:rPr>
        <w:t xml:space="preserve">) </w:t>
      </w:r>
      <w:r w:rsidR="00333894">
        <w:rPr>
          <w:rFonts w:eastAsia="Calibri"/>
        </w:rPr>
        <w:t>anthropogenic stressors</w:t>
      </w:r>
      <w:r w:rsidR="00EE2091">
        <w:rPr>
          <w:rFonts w:eastAsia="Calibri"/>
        </w:rPr>
        <w:t xml:space="preserve"> </w:t>
      </w:r>
      <w:r w:rsidR="00333894">
        <w:rPr>
          <w:rFonts w:eastAsia="Calibri"/>
        </w:rPr>
        <w:t>and 5</w:t>
      </w:r>
      <w:r w:rsidR="007F6E74">
        <w:rPr>
          <w:rFonts w:eastAsia="Calibri"/>
        </w:rPr>
        <w:t>) socio-economic</w:t>
      </w:r>
      <w:r w:rsidR="005E0310">
        <w:rPr>
          <w:rFonts w:eastAsia="Calibri"/>
        </w:rPr>
        <w:t xml:space="preserve"> (Table </w:t>
      </w:r>
      <w:r w:rsidR="00A750C3">
        <w:rPr>
          <w:rFonts w:eastAsia="Calibri"/>
        </w:rPr>
        <w:t>2</w:t>
      </w:r>
      <w:r w:rsidR="005E0310">
        <w:rPr>
          <w:rFonts w:eastAsia="Calibri"/>
        </w:rPr>
        <w:t>)</w:t>
      </w:r>
      <w:r w:rsidR="007F6E74">
        <w:rPr>
          <w:rFonts w:eastAsia="Calibri"/>
        </w:rPr>
        <w:t xml:space="preserve">. This work will be based </w:t>
      </w:r>
      <w:r w:rsidR="00127CBC">
        <w:rPr>
          <w:rFonts w:eastAsia="Calibri"/>
        </w:rPr>
        <w:t xml:space="preserve">on efforts that the Caribbean EBFM task force </w:t>
      </w:r>
      <w:r w:rsidR="00C62B22">
        <w:rPr>
          <w:rFonts w:eastAsia="Calibri"/>
        </w:rPr>
        <w:t>has started and include (</w:t>
      </w:r>
      <w:r w:rsidR="00127CBC">
        <w:rPr>
          <w:rFonts w:eastAsia="Calibri"/>
        </w:rPr>
        <w:t>but not limited to</w:t>
      </w:r>
      <w:r w:rsidR="00C62B22">
        <w:rPr>
          <w:rFonts w:eastAsia="Calibri"/>
        </w:rPr>
        <w:t>)</w:t>
      </w:r>
      <w:r w:rsidR="00127CBC">
        <w:rPr>
          <w:rFonts w:eastAsia="Calibri"/>
        </w:rPr>
        <w:t xml:space="preserve"> the databases and source</w:t>
      </w:r>
      <w:r w:rsidR="00C62B22">
        <w:rPr>
          <w:rFonts w:eastAsia="Calibri"/>
        </w:rPr>
        <w:t>s</w:t>
      </w:r>
      <w:r w:rsidR="00127CBC">
        <w:rPr>
          <w:rFonts w:eastAsia="Calibri"/>
        </w:rPr>
        <w:t xml:space="preserve"> of information listed in </w:t>
      </w:r>
      <w:r w:rsidR="002B4B9E">
        <w:rPr>
          <w:rFonts w:eastAsia="Calibri"/>
        </w:rPr>
        <w:t xml:space="preserve">the section </w:t>
      </w:r>
      <w:r w:rsidR="002B4B9E">
        <w:rPr>
          <w:rFonts w:eastAsia="Calibri"/>
          <w:i/>
        </w:rPr>
        <w:t>Data Sets</w:t>
      </w:r>
      <w:r w:rsidR="002B4B9E">
        <w:rPr>
          <w:rFonts w:eastAsia="Calibri"/>
        </w:rPr>
        <w:t xml:space="preserve"> detailed below</w:t>
      </w:r>
      <w:r w:rsidR="005E0310">
        <w:rPr>
          <w:rFonts w:eastAsia="Calibri"/>
        </w:rPr>
        <w:t xml:space="preserve"> (Table </w:t>
      </w:r>
      <w:r w:rsidR="00A750C3">
        <w:rPr>
          <w:rFonts w:eastAsia="Calibri"/>
        </w:rPr>
        <w:t>3</w:t>
      </w:r>
      <w:r w:rsidR="005E0310">
        <w:rPr>
          <w:rFonts w:eastAsia="Calibri"/>
        </w:rPr>
        <w:t>)</w:t>
      </w:r>
      <w:r w:rsidR="00127CBC">
        <w:rPr>
          <w:rFonts w:eastAsia="Calibri"/>
        </w:rPr>
        <w:t>.</w:t>
      </w:r>
      <w:r w:rsidR="00FF19B9">
        <w:rPr>
          <w:rFonts w:eastAsia="Calibri"/>
        </w:rPr>
        <w:t xml:space="preserve"> </w:t>
      </w:r>
      <w:r w:rsidR="005E0310">
        <w:rPr>
          <w:rFonts w:eastAsia="Calibri"/>
        </w:rPr>
        <w:t xml:space="preserve">Table </w:t>
      </w:r>
      <w:r w:rsidR="00A750C3">
        <w:rPr>
          <w:rFonts w:eastAsia="Calibri"/>
        </w:rPr>
        <w:t>3</w:t>
      </w:r>
      <w:r w:rsidR="005E0310">
        <w:rPr>
          <w:rFonts w:eastAsia="Calibri"/>
        </w:rPr>
        <w:t xml:space="preserve"> is by no means a complete table of what is available and it is the intention of this project to expand that list</w:t>
      </w:r>
      <w:r w:rsidR="00295483">
        <w:rPr>
          <w:rFonts w:eastAsia="Calibri"/>
        </w:rPr>
        <w:t>.</w:t>
      </w:r>
      <w:r w:rsidR="005E0310">
        <w:rPr>
          <w:rFonts w:eastAsia="Calibri"/>
        </w:rPr>
        <w:t xml:space="preserve"> </w:t>
      </w:r>
      <w:r w:rsidR="00295483">
        <w:rPr>
          <w:rFonts w:eastAsia="Calibri"/>
        </w:rPr>
        <w:t xml:space="preserve">Consequently, an important component of this step is to identify and compile new sources of data that could contribute to this project. </w:t>
      </w:r>
      <w:r w:rsidR="0014364B">
        <w:rPr>
          <w:rFonts w:eastAsia="Calibri"/>
        </w:rPr>
        <w:t xml:space="preserve">This data compilation will be done for all three </w:t>
      </w:r>
      <w:r w:rsidR="00867A2D">
        <w:rPr>
          <w:rFonts w:eastAsia="Calibri"/>
        </w:rPr>
        <w:t xml:space="preserve">management areas </w:t>
      </w:r>
      <w:r w:rsidR="002A3CC5">
        <w:rPr>
          <w:rFonts w:eastAsia="Calibri"/>
        </w:rPr>
        <w:t>of</w:t>
      </w:r>
      <w:r w:rsidR="0014364B">
        <w:rPr>
          <w:rFonts w:eastAsia="Calibri"/>
        </w:rPr>
        <w:t xml:space="preserve"> the US Caribbean: Puerto Rico, St. </w:t>
      </w:r>
      <w:r w:rsidR="00EE2091">
        <w:rPr>
          <w:rFonts w:eastAsia="Calibri"/>
        </w:rPr>
        <w:t>Thomas</w:t>
      </w:r>
      <w:r w:rsidR="0014364B">
        <w:rPr>
          <w:rFonts w:eastAsia="Calibri"/>
        </w:rPr>
        <w:t xml:space="preserve">/St. </w:t>
      </w:r>
      <w:r w:rsidR="00EE2091">
        <w:rPr>
          <w:rFonts w:eastAsia="Calibri"/>
        </w:rPr>
        <w:t>John</w:t>
      </w:r>
      <w:r w:rsidR="0014364B">
        <w:rPr>
          <w:rFonts w:eastAsia="Calibri"/>
        </w:rPr>
        <w:t xml:space="preserve"> and St.</w:t>
      </w:r>
      <w:r w:rsidR="00C360CC">
        <w:rPr>
          <w:rFonts w:eastAsia="Calibri"/>
        </w:rPr>
        <w:t xml:space="preserve"> </w:t>
      </w:r>
      <w:r w:rsidR="0014364B">
        <w:rPr>
          <w:rFonts w:eastAsia="Calibri"/>
        </w:rPr>
        <w:t>Croix</w:t>
      </w:r>
      <w:r w:rsidR="00C360CC">
        <w:rPr>
          <w:rFonts w:eastAsia="Calibri"/>
        </w:rPr>
        <w:t xml:space="preserve">. All analytical approaches described below will be performed per </w:t>
      </w:r>
      <w:r w:rsidR="00867A2D">
        <w:rPr>
          <w:rFonts w:eastAsia="Calibri"/>
        </w:rPr>
        <w:t xml:space="preserve">management area </w:t>
      </w:r>
      <w:r w:rsidR="00EE2091">
        <w:rPr>
          <w:rFonts w:eastAsia="Calibri"/>
        </w:rPr>
        <w:t xml:space="preserve">and they will take into consideration the various </w:t>
      </w:r>
      <w:r w:rsidR="00FF623E">
        <w:rPr>
          <w:rFonts w:eastAsia="Calibri"/>
        </w:rPr>
        <w:t>sampling designs</w:t>
      </w:r>
      <w:r w:rsidR="00EE2091">
        <w:rPr>
          <w:rFonts w:eastAsia="Calibri"/>
        </w:rPr>
        <w:t xml:space="preserve"> used by the various sampling programs </w:t>
      </w:r>
      <w:r w:rsidR="00867A2D">
        <w:rPr>
          <w:rFonts w:eastAsia="Calibri"/>
        </w:rPr>
        <w:t>from which the data were derived</w:t>
      </w:r>
      <w:r w:rsidR="00C360CC">
        <w:rPr>
          <w:rFonts w:eastAsia="Calibri"/>
        </w:rPr>
        <w:t xml:space="preserve">. </w:t>
      </w:r>
      <w:r w:rsidR="00295483">
        <w:rPr>
          <w:rFonts w:eastAsia="Calibri"/>
        </w:rPr>
        <w:t xml:space="preserve">Data sources will be categorized into three main categories: Response variables, </w:t>
      </w:r>
      <w:commentRangeStart w:id="4"/>
      <w:r w:rsidR="00295483">
        <w:rPr>
          <w:rFonts w:eastAsia="Calibri"/>
        </w:rPr>
        <w:t>Predictor variables</w:t>
      </w:r>
      <w:commentRangeEnd w:id="4"/>
      <w:r w:rsidR="00F60D56">
        <w:rPr>
          <w:rStyle w:val="Refdecomentario"/>
        </w:rPr>
        <w:commentReference w:id="4"/>
      </w:r>
      <w:r w:rsidR="00295483">
        <w:rPr>
          <w:rFonts w:eastAsia="Calibri"/>
        </w:rPr>
        <w:t xml:space="preserve"> and Socio-Economic </w:t>
      </w:r>
      <w:r w:rsidR="007901D1">
        <w:rPr>
          <w:rFonts w:eastAsia="Calibri"/>
        </w:rPr>
        <w:t>variables</w:t>
      </w:r>
      <w:r w:rsidR="00295483">
        <w:rPr>
          <w:rFonts w:eastAsia="Calibri"/>
        </w:rPr>
        <w:t xml:space="preserve"> (Table 2). </w:t>
      </w:r>
      <w:commentRangeStart w:id="5"/>
      <w:r w:rsidR="00FF623E">
        <w:rPr>
          <w:rFonts w:eastAsia="Calibri"/>
        </w:rPr>
        <w:t>Socio-Economic was cons</w:t>
      </w:r>
      <w:r w:rsidR="00114A1A">
        <w:rPr>
          <w:rFonts w:eastAsia="Calibri"/>
        </w:rPr>
        <w:t xml:space="preserve">idered </w:t>
      </w:r>
      <w:r w:rsidR="00F60D56">
        <w:rPr>
          <w:rFonts w:eastAsia="Calibri"/>
        </w:rPr>
        <w:t>to be</w:t>
      </w:r>
      <w:r w:rsidR="00FF623E">
        <w:rPr>
          <w:rFonts w:eastAsia="Calibri"/>
        </w:rPr>
        <w:t xml:space="preserve"> </w:t>
      </w:r>
      <w:r w:rsidR="00F60D56">
        <w:rPr>
          <w:rFonts w:eastAsia="Calibri"/>
        </w:rPr>
        <w:t>both</w:t>
      </w:r>
      <w:r w:rsidR="00FF623E">
        <w:rPr>
          <w:rFonts w:eastAsia="Calibri"/>
        </w:rPr>
        <w:t xml:space="preserve"> a response or predictor variable depending on the particular question been asked.</w:t>
      </w:r>
      <w:commentRangeEnd w:id="5"/>
      <w:r w:rsidR="00F83087">
        <w:rPr>
          <w:rStyle w:val="Refdecomentario"/>
        </w:rPr>
        <w:commentReference w:id="5"/>
      </w:r>
      <w:r w:rsidR="00FF623E">
        <w:rPr>
          <w:rFonts w:eastAsia="Calibri"/>
        </w:rPr>
        <w:t xml:space="preserve"> </w:t>
      </w:r>
      <w:r w:rsidR="00B740ED">
        <w:rPr>
          <w:rFonts w:eastAsia="Calibri"/>
        </w:rPr>
        <w:t>Some databases consist of different sampling programs</w:t>
      </w:r>
      <w:r w:rsidR="00014E35">
        <w:rPr>
          <w:rFonts w:eastAsia="Calibri"/>
        </w:rPr>
        <w:t xml:space="preserve"> </w:t>
      </w:r>
      <w:r w:rsidR="007901D1">
        <w:rPr>
          <w:rFonts w:eastAsia="Calibri"/>
        </w:rPr>
        <w:t>aiming at</w:t>
      </w:r>
      <w:r w:rsidR="00014E35">
        <w:rPr>
          <w:rFonts w:eastAsia="Calibri"/>
        </w:rPr>
        <w:t xml:space="preserve"> different </w:t>
      </w:r>
      <w:r w:rsidR="007901D1">
        <w:rPr>
          <w:rFonts w:eastAsia="Calibri"/>
        </w:rPr>
        <w:t>suit of</w:t>
      </w:r>
      <w:r w:rsidR="00014E35">
        <w:rPr>
          <w:rFonts w:eastAsia="Calibri"/>
        </w:rPr>
        <w:t xml:space="preserve"> variables and </w:t>
      </w:r>
      <w:r w:rsidR="007901D1">
        <w:rPr>
          <w:rFonts w:eastAsia="Calibri"/>
        </w:rPr>
        <w:t xml:space="preserve">that have </w:t>
      </w:r>
      <w:r w:rsidR="00014E35">
        <w:rPr>
          <w:rFonts w:eastAsia="Calibri"/>
        </w:rPr>
        <w:t>different sampling designs</w:t>
      </w:r>
      <w:r w:rsidR="00B740ED">
        <w:rPr>
          <w:rFonts w:eastAsia="Calibri"/>
        </w:rPr>
        <w:t>. For example, SEAMAP-C database is composed by different sampling programs directed at different fish assemblages (e.g. snappers, groupers, lobster, etc). Consequently, a</w:t>
      </w:r>
      <w:r w:rsidR="002B082F" w:rsidRPr="000E2888">
        <w:rPr>
          <w:rFonts w:eastAsia="Calibri"/>
        </w:rPr>
        <w:t xml:space="preserve"> data matrix will be produced per program and </w:t>
      </w:r>
      <w:r w:rsidR="007901D1">
        <w:rPr>
          <w:rFonts w:eastAsia="Calibri"/>
        </w:rPr>
        <w:t>database</w:t>
      </w:r>
      <w:r w:rsidR="007901D1" w:rsidRPr="000E2888">
        <w:rPr>
          <w:rFonts w:eastAsia="Calibri"/>
        </w:rPr>
        <w:t xml:space="preserve"> </w:t>
      </w:r>
      <w:r w:rsidR="002B082F" w:rsidRPr="000E2888">
        <w:rPr>
          <w:rFonts w:eastAsia="Calibri"/>
        </w:rPr>
        <w:t xml:space="preserve">and, </w:t>
      </w:r>
      <w:r w:rsidR="00867A2D">
        <w:rPr>
          <w:rFonts w:eastAsia="Calibri"/>
        </w:rPr>
        <w:t>as appropriate</w:t>
      </w:r>
      <w:r w:rsidR="002B082F" w:rsidRPr="000E2888">
        <w:rPr>
          <w:rFonts w:eastAsia="Calibri"/>
        </w:rPr>
        <w:t xml:space="preserve">, it will </w:t>
      </w:r>
      <w:r w:rsidR="002A3CC5">
        <w:rPr>
          <w:rFonts w:eastAsia="Calibri"/>
        </w:rPr>
        <w:t xml:space="preserve">be </w:t>
      </w:r>
      <w:r w:rsidR="002B082F" w:rsidRPr="000E2888">
        <w:rPr>
          <w:rFonts w:eastAsia="Calibri"/>
        </w:rPr>
        <w:t xml:space="preserve">made public through </w:t>
      </w:r>
      <w:r w:rsidR="002A3CC5">
        <w:rPr>
          <w:rFonts w:eastAsia="Calibri"/>
        </w:rPr>
        <w:t xml:space="preserve">the </w:t>
      </w:r>
      <w:r w:rsidR="002B082F" w:rsidRPr="000E2888">
        <w:rPr>
          <w:rFonts w:eastAsia="Calibri"/>
        </w:rPr>
        <w:t xml:space="preserve">CFMC web page. </w:t>
      </w:r>
      <w:commentRangeStart w:id="6"/>
      <w:r w:rsidR="00B740ED">
        <w:rPr>
          <w:rFonts w:eastAsia="Calibri"/>
        </w:rPr>
        <w:t xml:space="preserve">A data matrix </w:t>
      </w:r>
      <w:r w:rsidR="007D55AB">
        <w:rPr>
          <w:rFonts w:eastAsia="Calibri"/>
        </w:rPr>
        <w:t>is a form of data presentation in which lines represent variables and columns represent cases or observations. Continuing with the SEAMAP-C example, a possible data matrix that can be extracted from the database; is one in which each line will represent a fish species and each column a sampling station and time.</w:t>
      </w:r>
      <w:commentRangeEnd w:id="6"/>
      <w:r w:rsidR="00EA057F">
        <w:rPr>
          <w:rStyle w:val="Refdecomentario"/>
        </w:rPr>
        <w:commentReference w:id="6"/>
      </w:r>
      <w:r w:rsidR="007D55AB">
        <w:rPr>
          <w:rFonts w:eastAsia="Calibri"/>
        </w:rPr>
        <w:t xml:space="preserve"> Each intersecting cell, will represent the abundance of that particular fish species in that particular sampling station/time.</w:t>
      </w:r>
      <w:r w:rsidR="00746550">
        <w:rPr>
          <w:rFonts w:eastAsia="Calibri"/>
        </w:rPr>
        <w:t xml:space="preserve"> </w:t>
      </w:r>
      <w:r w:rsidR="00911AF5">
        <w:rPr>
          <w:rFonts w:eastAsia="Calibri"/>
        </w:rPr>
        <w:t xml:space="preserve">Another data matrix that can be extracted from that database is one in which cells are filled with biomass instead of abundance. </w:t>
      </w:r>
      <w:r w:rsidR="00746550">
        <w:rPr>
          <w:rFonts w:eastAsia="Calibri"/>
        </w:rPr>
        <w:t xml:space="preserve">Overall, it is expected that various data matrices will be extracted from each database and that there will be various databases in each </w:t>
      </w:r>
      <w:r w:rsidR="007901D1">
        <w:rPr>
          <w:rFonts w:eastAsia="Calibri"/>
        </w:rPr>
        <w:t>Typ</w:t>
      </w:r>
      <w:r w:rsidR="00A750C3">
        <w:rPr>
          <w:rFonts w:eastAsia="Calibri"/>
        </w:rPr>
        <w:t>e and Category (Table 2</w:t>
      </w:r>
      <w:r w:rsidR="00746550">
        <w:rPr>
          <w:rFonts w:eastAsia="Calibri"/>
        </w:rPr>
        <w:t>).</w:t>
      </w:r>
      <w:r w:rsidR="00B740ED">
        <w:rPr>
          <w:rFonts w:eastAsia="Calibri"/>
        </w:rPr>
        <w:t xml:space="preserve"> </w:t>
      </w:r>
    </w:p>
    <w:p w14:paraId="52031AB7" w14:textId="18FF14C3" w:rsidR="00295483" w:rsidRDefault="00A750C3" w:rsidP="00B814FE">
      <w:pPr>
        <w:ind w:left="720" w:firstLine="720"/>
        <w:jc w:val="both"/>
        <w:rPr>
          <w:rFonts w:eastAsia="Calibri"/>
        </w:rPr>
      </w:pPr>
      <w:r w:rsidRPr="00A750C3">
        <w:rPr>
          <w:rFonts w:eastAsia="Calibri"/>
        </w:rPr>
        <w:t xml:space="preserve">The compilation of data for the quantitative approach in itself constitutes an effort to address an existing gap of readily available information. Thus, uncertainty exists in terms data availability, consistency, and comparability. Due to a number of challenges that include cost and accessibility, this uncertainty is particularly poignant for Caribbean fisheries socio-economic data (Crosson and Hibbert 2016). In this study, it is anticipated that fisheries specific socio-economic data will be compiled from previous fishery census conducted in the region by Matos-Caraballo and Agar (2011) in Puerto Rico and by Kojis and Quinn (2011) in the USVI, and from other previous studies (e.g. Giffith and Valdes-Pizzini 2002, Kojis 2004, García-Quijano 2009, Matos-Caraballo 2009, Tonioli and Agar 2009, Valdes-Pizzini et al. 2010, Valdes-Pizzini et al. 2012, Griffith et al. 2013, García-Quijano et al. 2015, Crosson and Hibbert 2016, Seara et al. 2018). Information will be compiled from published materials as well as by personal communication with social science researchers in the PIs and co-PI networks. Data is expected to provide the general makeup of fisheries participants in terms of general demographics (e.g. age, education), </w:t>
      </w:r>
      <w:r w:rsidRPr="00A750C3">
        <w:rPr>
          <w:rFonts w:eastAsia="Calibri"/>
        </w:rPr>
        <w:lastRenderedPageBreak/>
        <w:t>engagement and dependency on fisheries (aspects related to income and diversity of livelihood), as well as other aspects related to fishers’ well-being when available. Appropriate levels of measurement, as well as spatial and temporal considerations will be determined and standardized within the constraints of the data obtained. Additionally, data from the national Census databases may be compiled to provide relevant information by municipality which can be useful in interpreting results of the quantitative approach.</w:t>
      </w:r>
    </w:p>
    <w:p w14:paraId="552187FE" w14:textId="77777777" w:rsidR="00973469" w:rsidRDefault="00973469" w:rsidP="00B814FE">
      <w:pPr>
        <w:ind w:left="720" w:firstLine="720"/>
        <w:jc w:val="both"/>
        <w:rPr>
          <w:rFonts w:eastAsia="Calibri"/>
        </w:rPr>
      </w:pPr>
    </w:p>
    <w:p w14:paraId="6F88C490" w14:textId="7278C6F2" w:rsidR="00295483" w:rsidRDefault="00295483" w:rsidP="00B814FE">
      <w:pPr>
        <w:ind w:left="720" w:firstLine="720"/>
        <w:jc w:val="both"/>
        <w:rPr>
          <w:rFonts w:eastAsia="Calibri"/>
        </w:rPr>
      </w:pPr>
      <w:r>
        <w:rPr>
          <w:rFonts w:eastAsia="Calibri"/>
        </w:rPr>
        <w:t xml:space="preserve">Table </w:t>
      </w:r>
      <w:r w:rsidR="00A33BD9">
        <w:rPr>
          <w:rFonts w:eastAsia="Calibri"/>
        </w:rPr>
        <w:t>2</w:t>
      </w:r>
      <w:r>
        <w:rPr>
          <w:rFonts w:eastAsia="Calibri"/>
        </w:rPr>
        <w:t>. Categories, types and examples of databases.</w:t>
      </w:r>
      <w:r w:rsidR="00B740ED">
        <w:rPr>
          <w:rFonts w:eastAsia="Calibri"/>
        </w:rPr>
        <w:t xml:space="preserve"> This table does not list all databases available.</w:t>
      </w:r>
    </w:p>
    <w:p w14:paraId="1475B076" w14:textId="77777777" w:rsidR="00295483" w:rsidRDefault="00295483" w:rsidP="00B814FE">
      <w:pPr>
        <w:ind w:left="720" w:firstLine="720"/>
        <w:jc w:val="both"/>
        <w:rPr>
          <w:rFonts w:eastAsia="Calibri"/>
        </w:rPr>
      </w:pPr>
    </w:p>
    <w:tbl>
      <w:tblPr>
        <w:tblStyle w:val="Tablaconcuadrcula"/>
        <w:tblW w:w="0" w:type="auto"/>
        <w:tblInd w:w="720" w:type="dxa"/>
        <w:tblLook w:val="04A0" w:firstRow="1" w:lastRow="0" w:firstColumn="1" w:lastColumn="0" w:noHBand="0" w:noVBand="1"/>
      </w:tblPr>
      <w:tblGrid>
        <w:gridCol w:w="2155"/>
        <w:gridCol w:w="2340"/>
        <w:gridCol w:w="4855"/>
      </w:tblGrid>
      <w:tr w:rsidR="00BF57E7" w14:paraId="3635443A" w14:textId="77777777" w:rsidTr="00D843A0">
        <w:tc>
          <w:tcPr>
            <w:tcW w:w="2155" w:type="dxa"/>
            <w:shd w:val="clear" w:color="auto" w:fill="BFBFBF" w:themeFill="background1" w:themeFillShade="BF"/>
          </w:tcPr>
          <w:p w14:paraId="344C280E" w14:textId="7526AFAD" w:rsidR="00295483" w:rsidRPr="00D843A0" w:rsidRDefault="00295483" w:rsidP="00B814FE">
            <w:pPr>
              <w:jc w:val="both"/>
              <w:rPr>
                <w:rFonts w:eastAsia="Calibri"/>
                <w:b/>
              </w:rPr>
            </w:pPr>
            <w:r w:rsidRPr="00D843A0">
              <w:rPr>
                <w:rFonts w:eastAsia="Calibri"/>
                <w:b/>
              </w:rPr>
              <w:t>Category</w:t>
            </w:r>
          </w:p>
        </w:tc>
        <w:tc>
          <w:tcPr>
            <w:tcW w:w="2340" w:type="dxa"/>
            <w:shd w:val="clear" w:color="auto" w:fill="BFBFBF" w:themeFill="background1" w:themeFillShade="BF"/>
          </w:tcPr>
          <w:p w14:paraId="68A960B3" w14:textId="3C83BCEF" w:rsidR="00295483" w:rsidRPr="00D843A0" w:rsidRDefault="00BF57E7" w:rsidP="00B814FE">
            <w:pPr>
              <w:jc w:val="both"/>
              <w:rPr>
                <w:rFonts w:eastAsia="Calibri"/>
                <w:b/>
              </w:rPr>
            </w:pPr>
            <w:r w:rsidRPr="00D843A0">
              <w:rPr>
                <w:rFonts w:eastAsia="Calibri"/>
                <w:b/>
              </w:rPr>
              <w:t>Type</w:t>
            </w:r>
          </w:p>
        </w:tc>
        <w:tc>
          <w:tcPr>
            <w:tcW w:w="4855" w:type="dxa"/>
            <w:shd w:val="clear" w:color="auto" w:fill="BFBFBF" w:themeFill="background1" w:themeFillShade="BF"/>
          </w:tcPr>
          <w:p w14:paraId="44EF9509" w14:textId="028343BE" w:rsidR="00295483" w:rsidRPr="00D843A0" w:rsidRDefault="00BF57E7" w:rsidP="00B814FE">
            <w:pPr>
              <w:jc w:val="both"/>
              <w:rPr>
                <w:rFonts w:eastAsia="Calibri"/>
                <w:b/>
              </w:rPr>
            </w:pPr>
            <w:r w:rsidRPr="00D843A0">
              <w:rPr>
                <w:rFonts w:eastAsia="Calibri"/>
                <w:b/>
              </w:rPr>
              <w:t>Examples</w:t>
            </w:r>
          </w:p>
        </w:tc>
      </w:tr>
      <w:tr w:rsidR="00D843A0" w14:paraId="0B02E355" w14:textId="77777777" w:rsidTr="00DA22CA">
        <w:tc>
          <w:tcPr>
            <w:tcW w:w="2155" w:type="dxa"/>
            <w:vMerge w:val="restart"/>
            <w:vAlign w:val="center"/>
          </w:tcPr>
          <w:p w14:paraId="34872343" w14:textId="145D0EE0" w:rsidR="00D843A0" w:rsidRPr="00DA22CA" w:rsidRDefault="00D843A0" w:rsidP="00DA22CA">
            <w:pPr>
              <w:jc w:val="center"/>
              <w:rPr>
                <w:rFonts w:eastAsia="Calibri"/>
                <w:b/>
              </w:rPr>
            </w:pPr>
            <w:r w:rsidRPr="00DA22CA">
              <w:rPr>
                <w:rFonts w:eastAsia="Calibri"/>
                <w:b/>
              </w:rPr>
              <w:t>Response Variables</w:t>
            </w:r>
          </w:p>
        </w:tc>
        <w:tc>
          <w:tcPr>
            <w:tcW w:w="2340" w:type="dxa"/>
            <w:vAlign w:val="center"/>
          </w:tcPr>
          <w:p w14:paraId="3F60920A" w14:textId="5AF7F4D5" w:rsidR="00D843A0" w:rsidRPr="00DA22CA" w:rsidRDefault="00D843A0" w:rsidP="00DA22CA">
            <w:pPr>
              <w:jc w:val="center"/>
              <w:rPr>
                <w:rFonts w:eastAsia="Calibri"/>
                <w:i/>
              </w:rPr>
            </w:pPr>
            <w:r w:rsidRPr="00DA22CA">
              <w:rPr>
                <w:rFonts w:eastAsia="Calibri"/>
                <w:i/>
              </w:rPr>
              <w:t>Fisheries Independent</w:t>
            </w:r>
          </w:p>
        </w:tc>
        <w:tc>
          <w:tcPr>
            <w:tcW w:w="4855" w:type="dxa"/>
          </w:tcPr>
          <w:p w14:paraId="0EFFB857" w14:textId="651F44AE" w:rsidR="00D843A0" w:rsidRPr="00BF57E7" w:rsidRDefault="00D843A0" w:rsidP="00BF57E7">
            <w:pPr>
              <w:jc w:val="both"/>
              <w:rPr>
                <w:rFonts w:eastAsia="Calibri"/>
              </w:rPr>
            </w:pPr>
            <w:r>
              <w:rPr>
                <w:rFonts w:eastAsia="Calibri"/>
              </w:rPr>
              <w:t>-</w:t>
            </w:r>
            <w:r w:rsidRPr="00BF57E7">
              <w:rPr>
                <w:rFonts w:eastAsia="Calibri"/>
              </w:rPr>
              <w:t>SEAMAP-C data</w:t>
            </w:r>
            <w:r>
              <w:rPr>
                <w:rFonts w:eastAsia="Calibri"/>
              </w:rPr>
              <w:t>: Abundance and Biomass of fish assemblages and some invertebrates.</w:t>
            </w:r>
          </w:p>
          <w:p w14:paraId="176ABA40" w14:textId="319E012F" w:rsidR="00D843A0" w:rsidRDefault="00D843A0" w:rsidP="00B814FE">
            <w:pPr>
              <w:jc w:val="both"/>
              <w:rPr>
                <w:rFonts w:eastAsia="Calibri"/>
              </w:rPr>
            </w:pPr>
            <w:r>
              <w:rPr>
                <w:rFonts w:eastAsia="Calibri"/>
              </w:rPr>
              <w:t>-PR Coral Reef Monitoring Program (PRCRMP): Abundance and Biomass of fish assemblages</w:t>
            </w:r>
          </w:p>
          <w:p w14:paraId="76CF5528" w14:textId="7F8B2080" w:rsidR="00D843A0" w:rsidRDefault="00D843A0" w:rsidP="00B814FE">
            <w:pPr>
              <w:jc w:val="both"/>
              <w:rPr>
                <w:rFonts w:eastAsia="Calibri"/>
              </w:rPr>
            </w:pPr>
          </w:p>
        </w:tc>
      </w:tr>
      <w:tr w:rsidR="00D843A0" w14:paraId="7CA64D18" w14:textId="77777777" w:rsidTr="00DA22CA">
        <w:tc>
          <w:tcPr>
            <w:tcW w:w="2155" w:type="dxa"/>
            <w:vMerge/>
            <w:vAlign w:val="center"/>
          </w:tcPr>
          <w:p w14:paraId="08D7FAD7" w14:textId="77777777" w:rsidR="00D843A0" w:rsidRPr="00DA22CA" w:rsidRDefault="00D843A0" w:rsidP="00DA22CA">
            <w:pPr>
              <w:jc w:val="center"/>
              <w:rPr>
                <w:rFonts w:eastAsia="Calibri"/>
                <w:b/>
              </w:rPr>
            </w:pPr>
          </w:p>
        </w:tc>
        <w:tc>
          <w:tcPr>
            <w:tcW w:w="2340" w:type="dxa"/>
            <w:vAlign w:val="center"/>
          </w:tcPr>
          <w:p w14:paraId="60BEBE1B" w14:textId="1E5B7509" w:rsidR="00D843A0" w:rsidRPr="00DA22CA" w:rsidRDefault="00D843A0" w:rsidP="00DA22CA">
            <w:pPr>
              <w:jc w:val="center"/>
              <w:rPr>
                <w:rFonts w:eastAsia="Calibri"/>
                <w:i/>
              </w:rPr>
            </w:pPr>
            <w:r w:rsidRPr="00DA22CA">
              <w:rPr>
                <w:rFonts w:eastAsia="Calibri"/>
                <w:i/>
              </w:rPr>
              <w:t>Fisheries Dependent</w:t>
            </w:r>
          </w:p>
        </w:tc>
        <w:tc>
          <w:tcPr>
            <w:tcW w:w="4855" w:type="dxa"/>
          </w:tcPr>
          <w:p w14:paraId="474ACBD5" w14:textId="1E752A67" w:rsidR="00D843A0" w:rsidRDefault="00D843A0" w:rsidP="00B814FE">
            <w:pPr>
              <w:jc w:val="both"/>
              <w:rPr>
                <w:rFonts w:eastAsia="Calibri"/>
              </w:rPr>
            </w:pPr>
            <w:r>
              <w:rPr>
                <w:rFonts w:eastAsia="Calibri"/>
              </w:rPr>
              <w:t>-Landings: Abundance and Biomass of landings reported by fisher</w:t>
            </w:r>
            <w:r w:rsidR="00F83087">
              <w:rPr>
                <w:rFonts w:eastAsia="Calibri"/>
              </w:rPr>
              <w:t>s</w:t>
            </w:r>
          </w:p>
          <w:p w14:paraId="06082460" w14:textId="609DB09E" w:rsidR="00D843A0" w:rsidRDefault="00D843A0" w:rsidP="00B814FE">
            <w:pPr>
              <w:jc w:val="both"/>
              <w:rPr>
                <w:rFonts w:eastAsia="Calibri"/>
              </w:rPr>
            </w:pPr>
            <w:r>
              <w:rPr>
                <w:rFonts w:eastAsia="Calibri"/>
              </w:rPr>
              <w:t xml:space="preserve">-TIP: </w:t>
            </w:r>
            <w:r w:rsidRPr="00DB0565">
              <w:rPr>
                <w:rFonts w:eastAsia="Calibri"/>
              </w:rPr>
              <w:t xml:space="preserve">Abundance and Biomass of landings reported </w:t>
            </w:r>
            <w:r>
              <w:rPr>
                <w:rFonts w:eastAsia="Calibri"/>
              </w:rPr>
              <w:t>fisheries officials</w:t>
            </w:r>
          </w:p>
          <w:p w14:paraId="108FEDE6" w14:textId="4750518B" w:rsidR="00D843A0" w:rsidRDefault="00D843A0" w:rsidP="00B814FE">
            <w:pPr>
              <w:jc w:val="both"/>
              <w:rPr>
                <w:rFonts w:eastAsia="Calibri"/>
              </w:rPr>
            </w:pPr>
          </w:p>
        </w:tc>
      </w:tr>
      <w:tr w:rsidR="00DA22CA" w:rsidRPr="00DB0565" w14:paraId="1EBD46EC" w14:textId="77777777" w:rsidTr="00DA22CA">
        <w:tc>
          <w:tcPr>
            <w:tcW w:w="2155" w:type="dxa"/>
            <w:vMerge w:val="restart"/>
            <w:vAlign w:val="center"/>
          </w:tcPr>
          <w:p w14:paraId="12E888EF" w14:textId="3FE896E4" w:rsidR="00DA22CA" w:rsidRPr="00DA22CA" w:rsidRDefault="00DA22CA" w:rsidP="00DA22CA">
            <w:pPr>
              <w:jc w:val="center"/>
              <w:rPr>
                <w:rFonts w:eastAsia="Calibri"/>
                <w:b/>
              </w:rPr>
            </w:pPr>
            <w:r w:rsidRPr="00DA22CA">
              <w:rPr>
                <w:rFonts w:eastAsia="Calibri"/>
                <w:b/>
              </w:rPr>
              <w:t>Predictor Variables</w:t>
            </w:r>
          </w:p>
        </w:tc>
        <w:tc>
          <w:tcPr>
            <w:tcW w:w="2340" w:type="dxa"/>
            <w:vAlign w:val="center"/>
          </w:tcPr>
          <w:p w14:paraId="1E7BFB45" w14:textId="14821A81" w:rsidR="00DA22CA" w:rsidRPr="00DA22CA" w:rsidRDefault="00DA22CA" w:rsidP="00DA22CA">
            <w:pPr>
              <w:jc w:val="center"/>
              <w:rPr>
                <w:rFonts w:eastAsia="Calibri"/>
                <w:i/>
              </w:rPr>
            </w:pPr>
            <w:r w:rsidRPr="00DA22CA">
              <w:rPr>
                <w:rFonts w:eastAsia="Calibri"/>
                <w:i/>
              </w:rPr>
              <w:t>Environmental</w:t>
            </w:r>
          </w:p>
          <w:p w14:paraId="7DD9EBFF" w14:textId="6D6DAD40" w:rsidR="00DA22CA" w:rsidRPr="00DA22CA" w:rsidRDefault="00DA22CA" w:rsidP="00DA22CA">
            <w:pPr>
              <w:jc w:val="center"/>
              <w:rPr>
                <w:rFonts w:eastAsia="Calibri"/>
                <w:i/>
              </w:rPr>
            </w:pPr>
          </w:p>
        </w:tc>
        <w:tc>
          <w:tcPr>
            <w:tcW w:w="4855" w:type="dxa"/>
          </w:tcPr>
          <w:p w14:paraId="39AF7A23" w14:textId="5E163175" w:rsidR="00DA22CA" w:rsidRPr="00DB0565" w:rsidRDefault="00DA22CA" w:rsidP="00BF57E7">
            <w:pPr>
              <w:jc w:val="both"/>
              <w:rPr>
                <w:rFonts w:eastAsia="Calibri"/>
              </w:rPr>
            </w:pPr>
            <w:r w:rsidRPr="00DB0565">
              <w:rPr>
                <w:rFonts w:eastAsia="Calibri"/>
              </w:rPr>
              <w:t>-CARICOOS: continuous reports on tempera</w:t>
            </w:r>
            <w:r>
              <w:rPr>
                <w:rFonts w:eastAsia="Calibri"/>
              </w:rPr>
              <w:t>ture</w:t>
            </w:r>
            <w:r w:rsidRPr="00DB0565">
              <w:rPr>
                <w:rFonts w:eastAsia="Calibri"/>
              </w:rPr>
              <w:t>, currents, winds</w:t>
            </w:r>
            <w:r>
              <w:rPr>
                <w:rFonts w:eastAsia="Calibri"/>
              </w:rPr>
              <w:t xml:space="preserve"> and general oceanographic conditions.</w:t>
            </w:r>
          </w:p>
          <w:p w14:paraId="0168336C" w14:textId="4303A87F" w:rsidR="00DA22CA" w:rsidRPr="00DB0565" w:rsidRDefault="00DA22CA" w:rsidP="00BF57E7">
            <w:pPr>
              <w:jc w:val="both"/>
              <w:rPr>
                <w:rFonts w:eastAsia="Calibri"/>
              </w:rPr>
            </w:pPr>
            <w:r w:rsidRPr="00DB0565">
              <w:rPr>
                <w:rFonts w:eastAsia="Calibri"/>
              </w:rPr>
              <w:t>-Puerto Rico Climate Change Council (PRCCC): Temperature and Turbi</w:t>
            </w:r>
            <w:r>
              <w:rPr>
                <w:rFonts w:eastAsia="Calibri"/>
              </w:rPr>
              <w:t>dity.</w:t>
            </w:r>
          </w:p>
          <w:p w14:paraId="2C3F982A" w14:textId="7173E646" w:rsidR="00DA22CA" w:rsidRPr="00DB0565" w:rsidRDefault="00DA22CA" w:rsidP="00BF57E7">
            <w:pPr>
              <w:jc w:val="both"/>
              <w:rPr>
                <w:rFonts w:eastAsia="Calibri"/>
              </w:rPr>
            </w:pPr>
          </w:p>
        </w:tc>
      </w:tr>
      <w:tr w:rsidR="00DA22CA" w14:paraId="470959E3" w14:textId="77777777" w:rsidTr="00DA22CA">
        <w:tc>
          <w:tcPr>
            <w:tcW w:w="2155" w:type="dxa"/>
            <w:vMerge/>
            <w:vAlign w:val="center"/>
          </w:tcPr>
          <w:p w14:paraId="5E568008" w14:textId="77777777" w:rsidR="00DA22CA" w:rsidRPr="00DA22CA" w:rsidRDefault="00DA22CA" w:rsidP="00DA22CA">
            <w:pPr>
              <w:jc w:val="center"/>
              <w:rPr>
                <w:rFonts w:eastAsia="Calibri"/>
                <w:b/>
              </w:rPr>
            </w:pPr>
          </w:p>
        </w:tc>
        <w:tc>
          <w:tcPr>
            <w:tcW w:w="2340" w:type="dxa"/>
            <w:vAlign w:val="center"/>
          </w:tcPr>
          <w:p w14:paraId="377AAADE" w14:textId="239C722D" w:rsidR="00DA22CA" w:rsidRPr="00DA22CA" w:rsidRDefault="00DA22CA" w:rsidP="00DA22CA">
            <w:pPr>
              <w:jc w:val="center"/>
              <w:rPr>
                <w:rFonts w:eastAsia="Calibri"/>
                <w:i/>
              </w:rPr>
            </w:pPr>
            <w:r w:rsidRPr="00DA22CA">
              <w:rPr>
                <w:rFonts w:eastAsia="Calibri"/>
                <w:i/>
              </w:rPr>
              <w:t>Habitat</w:t>
            </w:r>
          </w:p>
        </w:tc>
        <w:tc>
          <w:tcPr>
            <w:tcW w:w="4855" w:type="dxa"/>
          </w:tcPr>
          <w:p w14:paraId="4C0BC82D" w14:textId="51F7A4E5" w:rsidR="00DA22CA" w:rsidRDefault="00DA22CA" w:rsidP="00DB0565">
            <w:pPr>
              <w:jc w:val="both"/>
              <w:rPr>
                <w:rFonts w:eastAsia="Calibri"/>
              </w:rPr>
            </w:pPr>
            <w:r>
              <w:rPr>
                <w:rFonts w:eastAsia="Calibri"/>
              </w:rPr>
              <w:t>-PRCRMP: Percentage cover of coral assemblages</w:t>
            </w:r>
          </w:p>
          <w:p w14:paraId="511052FC" w14:textId="77777777" w:rsidR="00DA22CA" w:rsidRDefault="00DA22CA" w:rsidP="00DB0565">
            <w:pPr>
              <w:jc w:val="both"/>
              <w:rPr>
                <w:rFonts w:eastAsia="Calibri"/>
              </w:rPr>
            </w:pPr>
            <w:r>
              <w:rPr>
                <w:rFonts w:eastAsia="Calibri"/>
              </w:rPr>
              <w:t>-National Coral Reef Monitoring Program: Percentage cover of benthic assemblages (including corals)</w:t>
            </w:r>
          </w:p>
          <w:p w14:paraId="77F9D911" w14:textId="2B17ED68" w:rsidR="00DA22CA" w:rsidRPr="00DB0565" w:rsidRDefault="00DA22CA" w:rsidP="00DB0565">
            <w:pPr>
              <w:jc w:val="both"/>
              <w:rPr>
                <w:rFonts w:eastAsia="Calibri"/>
              </w:rPr>
            </w:pPr>
          </w:p>
        </w:tc>
      </w:tr>
      <w:tr w:rsidR="00DA22CA" w14:paraId="46430532" w14:textId="77777777" w:rsidTr="00DA22CA">
        <w:tc>
          <w:tcPr>
            <w:tcW w:w="2155" w:type="dxa"/>
            <w:vMerge/>
            <w:vAlign w:val="center"/>
          </w:tcPr>
          <w:p w14:paraId="4CCA24EB" w14:textId="77777777" w:rsidR="00DA22CA" w:rsidRPr="00DA22CA" w:rsidRDefault="00DA22CA" w:rsidP="00DA22CA">
            <w:pPr>
              <w:jc w:val="center"/>
              <w:rPr>
                <w:rFonts w:eastAsia="Calibri"/>
                <w:b/>
              </w:rPr>
            </w:pPr>
          </w:p>
        </w:tc>
        <w:tc>
          <w:tcPr>
            <w:tcW w:w="2340" w:type="dxa"/>
            <w:vAlign w:val="center"/>
          </w:tcPr>
          <w:p w14:paraId="01F721D8" w14:textId="09E6EFC2" w:rsidR="00DA22CA" w:rsidRPr="00DA22CA" w:rsidRDefault="00DA22CA" w:rsidP="00DA22CA">
            <w:pPr>
              <w:jc w:val="center"/>
              <w:rPr>
                <w:rFonts w:eastAsia="Calibri"/>
                <w:i/>
              </w:rPr>
            </w:pPr>
            <w:r w:rsidRPr="00DA22CA">
              <w:rPr>
                <w:rFonts w:eastAsia="Calibri"/>
                <w:i/>
              </w:rPr>
              <w:t>Anthropogenic Stressors</w:t>
            </w:r>
          </w:p>
        </w:tc>
        <w:tc>
          <w:tcPr>
            <w:tcW w:w="4855" w:type="dxa"/>
          </w:tcPr>
          <w:p w14:paraId="58A99954" w14:textId="77777777" w:rsidR="00DA22CA" w:rsidRDefault="00CA4F33" w:rsidP="00CA4F33">
            <w:pPr>
              <w:jc w:val="both"/>
              <w:rPr>
                <w:rFonts w:eastAsia="Calibri"/>
              </w:rPr>
            </w:pPr>
            <w:r>
              <w:rPr>
                <w:rFonts w:eastAsia="Calibri"/>
              </w:rPr>
              <w:t>-National Water Quality Monitoring Council: Various parameters such as Turbidity, CDOM, Nutrients, etc. depending on specific site.</w:t>
            </w:r>
          </w:p>
          <w:p w14:paraId="00DA001D" w14:textId="663C22A8" w:rsidR="00A750C3" w:rsidRDefault="00A750C3" w:rsidP="00CA4F33">
            <w:pPr>
              <w:jc w:val="both"/>
              <w:rPr>
                <w:rFonts w:eastAsia="Calibri"/>
              </w:rPr>
            </w:pPr>
          </w:p>
        </w:tc>
      </w:tr>
      <w:tr w:rsidR="00BF60D2" w14:paraId="6DE33125" w14:textId="77777777" w:rsidTr="00DA22CA">
        <w:tc>
          <w:tcPr>
            <w:tcW w:w="2155" w:type="dxa"/>
            <w:vAlign w:val="center"/>
          </w:tcPr>
          <w:p w14:paraId="5E7C3AD6" w14:textId="306ADEE4" w:rsidR="00BF60D2" w:rsidRPr="00DA22CA" w:rsidRDefault="00BF60D2" w:rsidP="00DA22CA">
            <w:pPr>
              <w:jc w:val="center"/>
              <w:rPr>
                <w:rFonts w:eastAsia="Calibri"/>
                <w:b/>
              </w:rPr>
            </w:pPr>
            <w:r w:rsidRPr="00DA22CA">
              <w:rPr>
                <w:rFonts w:eastAsia="Calibri"/>
                <w:b/>
              </w:rPr>
              <w:t>Socio-Economic</w:t>
            </w:r>
          </w:p>
        </w:tc>
        <w:tc>
          <w:tcPr>
            <w:tcW w:w="2340" w:type="dxa"/>
            <w:vAlign w:val="center"/>
          </w:tcPr>
          <w:p w14:paraId="5EEA04EC" w14:textId="6B4EB9D8" w:rsidR="00BF60D2" w:rsidRPr="00DA22CA" w:rsidRDefault="00BF60D2" w:rsidP="00DA22CA">
            <w:pPr>
              <w:jc w:val="center"/>
              <w:rPr>
                <w:rFonts w:eastAsia="Calibri"/>
                <w:i/>
              </w:rPr>
            </w:pPr>
            <w:r w:rsidRPr="00DA22CA">
              <w:rPr>
                <w:rFonts w:eastAsia="Calibri"/>
                <w:i/>
              </w:rPr>
              <w:t>Socio-Economic</w:t>
            </w:r>
          </w:p>
        </w:tc>
        <w:tc>
          <w:tcPr>
            <w:tcW w:w="4855" w:type="dxa"/>
          </w:tcPr>
          <w:p w14:paraId="7D6C140A" w14:textId="77777777" w:rsidR="00BF60D2" w:rsidRDefault="00BF60D2" w:rsidP="00B814FE">
            <w:pPr>
              <w:jc w:val="both"/>
              <w:rPr>
                <w:rFonts w:eastAsia="Calibri"/>
              </w:rPr>
            </w:pPr>
            <w:r>
              <w:rPr>
                <w:rFonts w:eastAsia="Calibri"/>
              </w:rPr>
              <w:t>-</w:t>
            </w:r>
            <w:r w:rsidR="00A750C3">
              <w:rPr>
                <w:rFonts w:eastAsia="Calibri"/>
              </w:rPr>
              <w:t>National Census databases</w:t>
            </w:r>
          </w:p>
          <w:p w14:paraId="52CBC220" w14:textId="0127385B" w:rsidR="00A750C3" w:rsidRDefault="00A750C3" w:rsidP="00B814FE">
            <w:pPr>
              <w:jc w:val="both"/>
              <w:rPr>
                <w:rFonts w:eastAsia="Calibri"/>
              </w:rPr>
            </w:pPr>
          </w:p>
        </w:tc>
      </w:tr>
    </w:tbl>
    <w:p w14:paraId="01FF55B8" w14:textId="77777777" w:rsidR="00295483" w:rsidRDefault="00295483" w:rsidP="00B814FE">
      <w:pPr>
        <w:ind w:left="720" w:firstLine="720"/>
        <w:jc w:val="both"/>
        <w:rPr>
          <w:rFonts w:eastAsia="Calibri"/>
        </w:rPr>
      </w:pPr>
    </w:p>
    <w:p w14:paraId="539EEC6E" w14:textId="694103D6" w:rsidR="000E2888" w:rsidRDefault="000F2A72" w:rsidP="00B814FE">
      <w:pPr>
        <w:ind w:left="720" w:firstLine="720"/>
        <w:jc w:val="both"/>
        <w:rPr>
          <w:rFonts w:eastAsia="Calibri"/>
        </w:rPr>
      </w:pPr>
      <w:r>
        <w:rPr>
          <w:rFonts w:eastAsia="Calibri"/>
          <w:b/>
          <w:i/>
        </w:rPr>
        <w:t xml:space="preserve">2) </w:t>
      </w:r>
      <w:r w:rsidR="000733E8">
        <w:rPr>
          <w:rFonts w:eastAsia="Calibri"/>
          <w:b/>
          <w:i/>
        </w:rPr>
        <w:t xml:space="preserve">Description of </w:t>
      </w:r>
      <w:r w:rsidR="00973469">
        <w:rPr>
          <w:rFonts w:eastAsia="Calibri"/>
          <w:b/>
          <w:i/>
        </w:rPr>
        <w:t>trends</w:t>
      </w:r>
      <w:r w:rsidR="000733E8">
        <w:rPr>
          <w:rFonts w:eastAsia="Calibri"/>
          <w:b/>
          <w:i/>
        </w:rPr>
        <w:t xml:space="preserve"> (Temporal and/or Spatial): </w:t>
      </w:r>
      <w:r w:rsidR="00E853A2">
        <w:rPr>
          <w:rFonts w:eastAsia="Calibri"/>
        </w:rPr>
        <w:t>the specific characteristics of the analyses to be performed will depend on the outcomes of qualitative step 3 (i.e. development of conceptual model); however, and regardless of specific hypotheses derived from the conceptual model, it is of paramount importance to describe</w:t>
      </w:r>
      <w:r w:rsidR="00551071">
        <w:rPr>
          <w:rFonts w:eastAsia="Calibri"/>
        </w:rPr>
        <w:t xml:space="preserve"> the spatial and temporal</w:t>
      </w:r>
      <w:r w:rsidR="00E853A2">
        <w:rPr>
          <w:rFonts w:eastAsia="Calibri"/>
        </w:rPr>
        <w:t xml:space="preserve"> </w:t>
      </w:r>
      <w:r w:rsidR="00551071">
        <w:rPr>
          <w:rFonts w:eastAsia="Calibri"/>
        </w:rPr>
        <w:t>trends</w:t>
      </w:r>
      <w:r w:rsidR="00E11FA9">
        <w:rPr>
          <w:rFonts w:eastAsia="Calibri"/>
        </w:rPr>
        <w:t xml:space="preserve"> </w:t>
      </w:r>
      <w:r w:rsidR="000733E8">
        <w:rPr>
          <w:rFonts w:eastAsia="Calibri"/>
        </w:rPr>
        <w:t>f</w:t>
      </w:r>
      <w:r w:rsidR="00FF19B9">
        <w:rPr>
          <w:rFonts w:eastAsia="Calibri"/>
        </w:rPr>
        <w:t>or each data</w:t>
      </w:r>
      <w:r w:rsidR="00114A1A">
        <w:rPr>
          <w:rFonts w:eastAsia="Calibri"/>
        </w:rPr>
        <w:t xml:space="preserve"> matrix. As each data matrix is composed of many variables (e.g. the finfish data matrix of the </w:t>
      </w:r>
      <w:r w:rsidR="00114A1A">
        <w:rPr>
          <w:rFonts w:eastAsia="Calibri"/>
        </w:rPr>
        <w:lastRenderedPageBreak/>
        <w:t>SEAMAP-C database has abundance and biomass information on 63 species of fish across 81 stations repeatedly sampled for 11 years); description of trends will be done using multivariate analyses such as multivariate ordinations (e.g. Non-metric multidimensional Scaling (nMDS), Principal Coordinate Analyses (PCO)) and multivariate hypothesis testing procedures (PERMANOVA). From these analyses, we will be able to know whether the structure and composition of the entire fish assemblages (as collected by the SEAMAP project for example) has changed through time</w:t>
      </w:r>
      <w:r w:rsidR="0070717D">
        <w:rPr>
          <w:rFonts w:eastAsia="Calibri"/>
        </w:rPr>
        <w:t>.</w:t>
      </w:r>
      <w:r w:rsidR="00114A1A">
        <w:rPr>
          <w:rFonts w:eastAsia="Calibri"/>
        </w:rPr>
        <w:t xml:space="preserve">. </w:t>
      </w:r>
      <w:r w:rsidR="00911AF5">
        <w:rPr>
          <w:rFonts w:eastAsia="Calibri"/>
        </w:rPr>
        <w:t>If positive, we will also be able to quantify the magnitude of that change and identify whether those changes were similar across all locations/regions</w:t>
      </w:r>
      <w:r w:rsidR="0070717D">
        <w:rPr>
          <w:rFonts w:eastAsia="Calibri"/>
        </w:rPr>
        <w:t>.</w:t>
      </w:r>
      <w:r w:rsidR="00911AF5">
        <w:rPr>
          <w:rFonts w:eastAsia="Calibri"/>
        </w:rPr>
        <w:t>. Furthermore, when performing the same analyses across different data matrices (e.g. SEAMAP’s finfish abundance and PRCRMP</w:t>
      </w:r>
      <w:r w:rsidR="00F92F09">
        <w:rPr>
          <w:rFonts w:eastAsia="Calibri"/>
        </w:rPr>
        <w:t xml:space="preserve"> fish abundance) we will be able to determine whether </w:t>
      </w:r>
      <w:r w:rsidR="000A2552">
        <w:rPr>
          <w:rFonts w:eastAsia="Calibri"/>
        </w:rPr>
        <w:t>detected</w:t>
      </w:r>
      <w:r w:rsidR="00F92F09">
        <w:rPr>
          <w:rFonts w:eastAsia="Calibri"/>
        </w:rPr>
        <w:t xml:space="preserve"> trends are similar across sampling programs</w:t>
      </w:r>
      <w:r w:rsidR="0070717D">
        <w:rPr>
          <w:rFonts w:eastAsia="Calibri"/>
        </w:rPr>
        <w:t>.</w:t>
      </w:r>
      <w:r w:rsidR="00911AF5">
        <w:rPr>
          <w:rFonts w:eastAsia="Calibri"/>
        </w:rPr>
        <w:t xml:space="preserve">. </w:t>
      </w:r>
      <w:r w:rsidR="00114A1A">
        <w:rPr>
          <w:rFonts w:eastAsia="Calibri"/>
        </w:rPr>
        <w:t xml:space="preserve">In addition to this multivariate approach, traditional univariate </w:t>
      </w:r>
      <w:commentRangeStart w:id="7"/>
      <w:r w:rsidR="00114A1A">
        <w:rPr>
          <w:rFonts w:eastAsia="Calibri"/>
        </w:rPr>
        <w:t>analyses</w:t>
      </w:r>
      <w:commentRangeEnd w:id="7"/>
      <w:r w:rsidR="0070717D">
        <w:rPr>
          <w:rStyle w:val="Refdecomentario"/>
        </w:rPr>
        <w:commentReference w:id="7"/>
      </w:r>
      <w:r w:rsidR="00114A1A">
        <w:rPr>
          <w:rFonts w:eastAsia="Calibri"/>
        </w:rPr>
        <w:t xml:space="preserve"> will be done on </w:t>
      </w:r>
      <w:r w:rsidR="00E11FA9">
        <w:rPr>
          <w:rFonts w:eastAsia="Calibri"/>
        </w:rPr>
        <w:t>the indicators identified by the stakeholders</w:t>
      </w:r>
      <w:r w:rsidR="00E853A2">
        <w:rPr>
          <w:rFonts w:eastAsia="Calibri"/>
        </w:rPr>
        <w:t xml:space="preserve">. </w:t>
      </w:r>
      <w:r w:rsidR="00E11FA9">
        <w:rPr>
          <w:rFonts w:eastAsia="Calibri"/>
        </w:rPr>
        <w:t xml:space="preserve">For example, if total biomass of fish </w:t>
      </w:r>
      <w:r w:rsidR="00F92F09">
        <w:rPr>
          <w:rFonts w:eastAsia="Calibri"/>
        </w:rPr>
        <w:t xml:space="preserve">(resulting from adding all biomasses of all fish’s species per sampling station/location) </w:t>
      </w:r>
      <w:r w:rsidR="00E11FA9">
        <w:rPr>
          <w:rFonts w:eastAsia="Calibri"/>
        </w:rPr>
        <w:t>was selected as indicator by stakeholders (during step 2 and 3 of qualitative analyses</w:t>
      </w:r>
      <w:r w:rsidR="0077123E">
        <w:rPr>
          <w:rFonts w:eastAsia="Calibri"/>
        </w:rPr>
        <w:t>)</w:t>
      </w:r>
      <w:r w:rsidR="00E11FA9">
        <w:rPr>
          <w:rFonts w:eastAsia="Calibri"/>
        </w:rPr>
        <w:t>; we will quantitatively describe the temporal trends of biomass through time</w:t>
      </w:r>
      <w:r w:rsidR="00F92F09">
        <w:rPr>
          <w:rFonts w:eastAsia="Calibri"/>
        </w:rPr>
        <w:t xml:space="preserve">. Similarly to the multivariate case, </w:t>
      </w:r>
      <w:r w:rsidR="00E11FA9">
        <w:rPr>
          <w:rFonts w:eastAsia="Calibri"/>
        </w:rPr>
        <w:t xml:space="preserve"> we will also identify whether those trends were similar or not in all </w:t>
      </w:r>
      <w:r w:rsidR="00F92F09">
        <w:rPr>
          <w:rFonts w:eastAsia="Calibri"/>
        </w:rPr>
        <w:t>location/regions</w:t>
      </w:r>
      <w:r w:rsidR="0070717D">
        <w:rPr>
          <w:rFonts w:eastAsia="Calibri"/>
        </w:rPr>
        <w:t>.</w:t>
      </w:r>
      <w:r w:rsidR="00F92F09">
        <w:rPr>
          <w:rFonts w:eastAsia="Calibri"/>
        </w:rPr>
        <w:t xml:space="preserve"> </w:t>
      </w:r>
      <w:r w:rsidR="00E11FA9">
        <w:rPr>
          <w:rFonts w:eastAsia="Calibri"/>
        </w:rPr>
        <w:t xml:space="preserve">. </w:t>
      </w:r>
      <w:r w:rsidR="000D7D78">
        <w:rPr>
          <w:rFonts w:eastAsia="Calibri"/>
        </w:rPr>
        <w:t>Other traditional univariate indicators that could be selected are: total number of species</w:t>
      </w:r>
      <w:r w:rsidR="0070717D">
        <w:rPr>
          <w:rFonts w:eastAsia="Calibri"/>
        </w:rPr>
        <w:t xml:space="preserve"> (richness)</w:t>
      </w:r>
      <w:r w:rsidR="000D7D78">
        <w:rPr>
          <w:rFonts w:eastAsia="Calibri"/>
        </w:rPr>
        <w:t>, total biomass of commercially exploited species or average length of a particular species. Description of these temporal and spatial patterns</w:t>
      </w:r>
      <w:r w:rsidR="00E11FA9">
        <w:rPr>
          <w:rFonts w:eastAsia="Calibri"/>
        </w:rPr>
        <w:t xml:space="preserve"> is important because b</w:t>
      </w:r>
      <w:r w:rsidR="00E853A2">
        <w:rPr>
          <w:rFonts w:eastAsia="Calibri"/>
        </w:rPr>
        <w:t xml:space="preserve">efore any attempt is done to identify socio-ecological processes driving the fisheries system of the US Caribbean, we need to understand </w:t>
      </w:r>
      <w:r w:rsidR="00E11FA9">
        <w:rPr>
          <w:rFonts w:eastAsia="Calibri"/>
        </w:rPr>
        <w:t>these natural temporal and spatial trends</w:t>
      </w:r>
      <w:r w:rsidR="00E853A2">
        <w:rPr>
          <w:rFonts w:eastAsia="Calibri"/>
        </w:rPr>
        <w:t xml:space="preserve"> </w:t>
      </w:r>
      <w:r w:rsidR="00E853A2">
        <w:rPr>
          <w:rFonts w:eastAsia="Calibri"/>
        </w:rPr>
        <w:fldChar w:fldCharType="begin" w:fldLock="1"/>
      </w:r>
      <w:r w:rsidR="00E853A2">
        <w:rPr>
          <w:rFonts w:eastAsia="Calibri"/>
        </w:rPr>
        <w:instrText>ADDIN CSL_CITATION {"citationItems":[{"id":"ITEM-1","itemData":{"ISBN":"0521556961","author":[{"dropping-particle":"","family":"Underwood","given":"A.J.","non-dropping-particle":"","parse-names":false,"suffix":""}],"id":"ITEM-1","issued":{"date-parts":[["1997"]]},"number-of-pages":"504","publisher":"Cambridge University Press","publisher-place":"Cambridge","title":"Experiments in Ecology: Their logical design and interpretation using analyses of variance","type":"book"},"uris":["http://www.mendeley.com/documents/?uuid=76698ed9-cee9-4db0-ac7e-bfbe9ccdd15a"]}],"mendeley":{"formattedCitation":"(Underwood 1997)","plainTextFormattedCitation":"(Underwood 1997)"},"properties":{"noteIndex":0},"schema":"https://github.com/citation-style-language/schema/raw/master/csl-citation.json"}</w:instrText>
      </w:r>
      <w:r w:rsidR="00E853A2">
        <w:rPr>
          <w:rFonts w:eastAsia="Calibri"/>
        </w:rPr>
        <w:fldChar w:fldCharType="separate"/>
      </w:r>
      <w:r w:rsidR="00E853A2" w:rsidRPr="00E853A2">
        <w:rPr>
          <w:rFonts w:eastAsia="Calibri"/>
          <w:noProof/>
        </w:rPr>
        <w:t>(Underwood 1997)</w:t>
      </w:r>
      <w:r w:rsidR="00E853A2">
        <w:rPr>
          <w:rFonts w:eastAsia="Calibri"/>
        </w:rPr>
        <w:fldChar w:fldCharType="end"/>
      </w:r>
      <w:r w:rsidR="00E853A2">
        <w:rPr>
          <w:rFonts w:eastAsia="Calibri"/>
        </w:rPr>
        <w:t xml:space="preserve">. </w:t>
      </w:r>
      <w:r w:rsidR="00525802">
        <w:rPr>
          <w:rFonts w:eastAsia="Calibri"/>
        </w:rPr>
        <w:t xml:space="preserve"> </w:t>
      </w:r>
      <w:r w:rsidR="00976DFB">
        <w:rPr>
          <w:rFonts w:eastAsia="Calibri"/>
        </w:rPr>
        <w:t xml:space="preserve">The importance is further detailed at the end of this section with an example on the relationship between the qualitative and quantitative approach. </w:t>
      </w:r>
      <w:r w:rsidR="00964870">
        <w:rPr>
          <w:rFonts w:eastAsia="Calibri"/>
        </w:rPr>
        <w:t>Multivariate and univariate analyses will be done on all data matrices extracted from each type of database in all three categories</w:t>
      </w:r>
      <w:r w:rsidR="000D7D78">
        <w:rPr>
          <w:rFonts w:eastAsia="Calibri"/>
        </w:rPr>
        <w:t xml:space="preserve"> (Table 1).</w:t>
      </w:r>
      <w:r w:rsidR="00964870">
        <w:rPr>
          <w:rFonts w:eastAsia="Calibri"/>
        </w:rPr>
        <w:t xml:space="preserve"> </w:t>
      </w:r>
      <w:r w:rsidR="00313C89">
        <w:rPr>
          <w:rFonts w:eastAsia="Calibri"/>
        </w:rPr>
        <w:t xml:space="preserve">. </w:t>
      </w:r>
      <w:r w:rsidR="001F12D8">
        <w:rPr>
          <w:rFonts w:eastAsia="Calibri"/>
        </w:rPr>
        <w:t xml:space="preserve">These trends analyses </w:t>
      </w:r>
      <w:r w:rsidR="00D736D0">
        <w:rPr>
          <w:rFonts w:eastAsia="Calibri"/>
        </w:rPr>
        <w:t xml:space="preserve">in all </w:t>
      </w:r>
      <w:r w:rsidR="00313C89">
        <w:rPr>
          <w:rFonts w:eastAsia="Calibri"/>
        </w:rPr>
        <w:t xml:space="preserve">data </w:t>
      </w:r>
      <w:r w:rsidR="000D7D78">
        <w:rPr>
          <w:rFonts w:eastAsia="Calibri"/>
        </w:rPr>
        <w:t xml:space="preserve">matrices </w:t>
      </w:r>
      <w:r w:rsidR="00D736D0">
        <w:rPr>
          <w:rFonts w:eastAsia="Calibri"/>
        </w:rPr>
        <w:t xml:space="preserve">will partially determine subsequent analytical strategies. </w:t>
      </w:r>
      <w:r w:rsidR="00E00BC6">
        <w:rPr>
          <w:rFonts w:eastAsia="Calibri"/>
        </w:rPr>
        <w:t>In particular, it will help us to select the particular data matrices (in each category and type) that will be used in the following step</w:t>
      </w:r>
      <w:r w:rsidR="000A2552">
        <w:rPr>
          <w:rFonts w:eastAsia="Calibri"/>
        </w:rPr>
        <w:t>s</w:t>
      </w:r>
      <w:r w:rsidR="00E00BC6">
        <w:rPr>
          <w:rFonts w:eastAsia="Calibri"/>
        </w:rPr>
        <w:t xml:space="preserve">. </w:t>
      </w:r>
    </w:p>
    <w:p w14:paraId="2965D558" w14:textId="77777777" w:rsidR="00313C89" w:rsidRDefault="00313C89" w:rsidP="00B814FE">
      <w:pPr>
        <w:ind w:left="720" w:firstLine="720"/>
        <w:jc w:val="both"/>
        <w:rPr>
          <w:rFonts w:eastAsia="Calibri"/>
        </w:rPr>
      </w:pPr>
    </w:p>
    <w:p w14:paraId="634AD905" w14:textId="7EDC8CC0" w:rsidR="00C4036C" w:rsidRDefault="000F2A72" w:rsidP="00926444">
      <w:pPr>
        <w:ind w:left="720" w:firstLine="720"/>
        <w:jc w:val="both"/>
        <w:rPr>
          <w:rFonts w:eastAsia="Calibri"/>
        </w:rPr>
      </w:pPr>
      <w:r>
        <w:rPr>
          <w:rFonts w:eastAsia="Calibri"/>
          <w:b/>
          <w:i/>
        </w:rPr>
        <w:t xml:space="preserve">3) </w:t>
      </w:r>
      <w:r w:rsidR="00F379AA">
        <w:rPr>
          <w:rFonts w:eastAsia="Calibri"/>
          <w:b/>
          <w:i/>
        </w:rPr>
        <w:t xml:space="preserve">Build the </w:t>
      </w:r>
      <w:r w:rsidR="00205A0D">
        <w:rPr>
          <w:rFonts w:eastAsia="Calibri"/>
          <w:b/>
          <w:i/>
        </w:rPr>
        <w:t xml:space="preserve">quantitative </w:t>
      </w:r>
      <w:r w:rsidR="00F379AA">
        <w:rPr>
          <w:rFonts w:eastAsia="Calibri"/>
          <w:b/>
          <w:i/>
        </w:rPr>
        <w:t>model:</w:t>
      </w:r>
      <w:r w:rsidR="00F514F5">
        <w:rPr>
          <w:rFonts w:eastAsia="Calibri"/>
        </w:rPr>
        <w:t xml:space="preserve"> </w:t>
      </w:r>
      <w:r w:rsidR="00926444">
        <w:rPr>
          <w:rFonts w:eastAsia="Calibri"/>
        </w:rPr>
        <w:t xml:space="preserve">This step mainly consists on correlating described trends across different categories of data (i.e. Response, Predictor and </w:t>
      </w:r>
      <w:commentRangeStart w:id="8"/>
      <w:r w:rsidR="00926444">
        <w:rPr>
          <w:rFonts w:eastAsia="Calibri"/>
        </w:rPr>
        <w:t>Socio-Economic variables</w:t>
      </w:r>
      <w:commentRangeEnd w:id="8"/>
      <w:r w:rsidR="0070717D">
        <w:rPr>
          <w:rStyle w:val="Refdecomentario"/>
        </w:rPr>
        <w:commentReference w:id="8"/>
      </w:r>
      <w:r w:rsidR="00926444">
        <w:rPr>
          <w:rFonts w:eastAsia="Calibri"/>
        </w:rPr>
        <w:t xml:space="preserve">). Unlike traditional correlations that relate two single variables (e.g. Total Biomass of Fish vs Turbidity), these will be done across all three categories and taking into account the multivariate structure of the data. </w:t>
      </w:r>
      <w:r w:rsidR="00E00BC6">
        <w:rPr>
          <w:rFonts w:eastAsia="Calibri"/>
        </w:rPr>
        <w:t xml:space="preserve">In addition, these correlations will also take into </w:t>
      </w:r>
      <w:r w:rsidR="000A2552">
        <w:rPr>
          <w:rFonts w:eastAsia="Calibri"/>
        </w:rPr>
        <w:t>c</w:t>
      </w:r>
      <w:r w:rsidR="00E00BC6">
        <w:rPr>
          <w:rFonts w:eastAsia="Calibri"/>
        </w:rPr>
        <w:t xml:space="preserve">onsideration that within each category there are different types of data (e.g. Response variables could be of two types: Fisheries Independent and Fisheries Dependent). </w:t>
      </w:r>
      <w:r w:rsidR="00926444">
        <w:rPr>
          <w:rFonts w:eastAsia="Calibri"/>
        </w:rPr>
        <w:t>In doing so</w:t>
      </w:r>
      <w:r w:rsidR="000A2552">
        <w:rPr>
          <w:rFonts w:eastAsia="Calibri"/>
        </w:rPr>
        <w:t xml:space="preserve"> (collating all this toge</w:t>
      </w:r>
      <w:r w:rsidR="00E00BC6">
        <w:rPr>
          <w:rFonts w:eastAsia="Calibri"/>
        </w:rPr>
        <w:t>ther)</w:t>
      </w:r>
      <w:r w:rsidR="00926444">
        <w:rPr>
          <w:rFonts w:eastAsia="Calibri"/>
        </w:rPr>
        <w:t xml:space="preserve">, </w:t>
      </w:r>
      <w:r w:rsidR="009A026F" w:rsidRPr="009A026F">
        <w:rPr>
          <w:rFonts w:eastAsia="Calibri"/>
        </w:rPr>
        <w:t xml:space="preserve">it </w:t>
      </w:r>
      <w:r w:rsidR="009A026F">
        <w:rPr>
          <w:rFonts w:eastAsia="Calibri"/>
        </w:rPr>
        <w:t xml:space="preserve">is </w:t>
      </w:r>
      <w:r w:rsidR="00926444">
        <w:rPr>
          <w:rFonts w:eastAsia="Calibri"/>
        </w:rPr>
        <w:t>likely</w:t>
      </w:r>
      <w:r w:rsidR="00926444" w:rsidRPr="009A026F">
        <w:rPr>
          <w:rFonts w:eastAsia="Calibri"/>
        </w:rPr>
        <w:t xml:space="preserve"> </w:t>
      </w:r>
      <w:r w:rsidR="009A026F" w:rsidRPr="009A026F">
        <w:rPr>
          <w:rFonts w:eastAsia="Calibri"/>
        </w:rPr>
        <w:t xml:space="preserve">that most of the </w:t>
      </w:r>
      <w:r w:rsidR="00926444">
        <w:rPr>
          <w:rFonts w:eastAsia="Calibri"/>
        </w:rPr>
        <w:t xml:space="preserve">considered </w:t>
      </w:r>
      <w:r w:rsidR="009A026F" w:rsidRPr="009A026F">
        <w:rPr>
          <w:rFonts w:eastAsia="Calibri"/>
        </w:rPr>
        <w:t xml:space="preserve">variables </w:t>
      </w:r>
      <w:r w:rsidR="00E00BC6">
        <w:rPr>
          <w:rFonts w:eastAsia="Calibri"/>
        </w:rPr>
        <w:t xml:space="preserve">within category </w:t>
      </w:r>
      <w:r w:rsidR="009A026F" w:rsidRPr="009A026F">
        <w:rPr>
          <w:rFonts w:eastAsia="Calibri"/>
        </w:rPr>
        <w:t xml:space="preserve">will be co-varying, resulting (potentially) in spurious correlations, that will not only have negative statistical consequences (i.e., can reduce the statistical power of true relationships) but will also lead to confounded conclusions. </w:t>
      </w:r>
      <w:r w:rsidR="00E00BC6">
        <w:rPr>
          <w:rFonts w:eastAsia="Calibri"/>
        </w:rPr>
        <w:t xml:space="preserve">It is also possible that a variable (or group of variables) within a particular type/category could be considered a response and a predictor variable within the model. For example habitat (evaluated as the structure and composition of benthic assemblages of coral reefs) could be considered a predictor for the structure and composition of fish assemblages; but could </w:t>
      </w:r>
      <w:r w:rsidR="00187E45">
        <w:rPr>
          <w:rFonts w:eastAsia="Calibri"/>
        </w:rPr>
        <w:t xml:space="preserve">also </w:t>
      </w:r>
      <w:r w:rsidR="00E00BC6">
        <w:rPr>
          <w:rFonts w:eastAsia="Calibri"/>
        </w:rPr>
        <w:t xml:space="preserve">be considered a response to the data matrix containing information on concentrations of heavy metals and turbidity. </w:t>
      </w:r>
      <w:r w:rsidR="009A026F" w:rsidRPr="009A026F">
        <w:rPr>
          <w:rFonts w:eastAsia="Calibri"/>
        </w:rPr>
        <w:t>To deal with multi-collinearity, we will use Structural Equation Modeling (e.g. Graham 2003, Grace 2006). Structural Equation Models</w:t>
      </w:r>
      <w:ins w:id="9" w:author="edlin guerra" w:date="2019-04-22T14:36:00Z">
        <w:r w:rsidR="002D3AD6">
          <w:rPr>
            <w:rFonts w:eastAsia="Calibri"/>
          </w:rPr>
          <w:t xml:space="preserve"> (SEM)</w:t>
        </w:r>
      </w:ins>
      <w:r w:rsidR="009A026F" w:rsidRPr="009A026F">
        <w:rPr>
          <w:rFonts w:eastAsia="Calibri"/>
        </w:rPr>
        <w:t xml:space="preserve"> allow the assessment of the significance of specific relationships given the effects of other variables and their potential collinearities</w:t>
      </w:r>
      <w:r w:rsidR="009A026F">
        <w:rPr>
          <w:rFonts w:eastAsia="Calibri"/>
        </w:rPr>
        <w:t xml:space="preserve">, considering all three </w:t>
      </w:r>
      <w:r w:rsidR="00306665">
        <w:rPr>
          <w:rFonts w:eastAsia="Calibri"/>
        </w:rPr>
        <w:t xml:space="preserve">categories </w:t>
      </w:r>
      <w:r w:rsidR="009A026F">
        <w:rPr>
          <w:rFonts w:eastAsia="Calibri"/>
        </w:rPr>
        <w:lastRenderedPageBreak/>
        <w:t>(</w:t>
      </w:r>
      <w:r w:rsidR="00E00BC6">
        <w:rPr>
          <w:rFonts w:eastAsia="Calibri"/>
        </w:rPr>
        <w:t>response, predictor</w:t>
      </w:r>
      <w:r w:rsidR="009A026F">
        <w:rPr>
          <w:rFonts w:eastAsia="Calibri"/>
        </w:rPr>
        <w:t xml:space="preserve"> and socio economic) at the same time</w:t>
      </w:r>
      <w:r w:rsidR="009A026F" w:rsidRPr="009A026F">
        <w:rPr>
          <w:rFonts w:eastAsia="Calibri"/>
        </w:rPr>
        <w:t xml:space="preserve">. </w:t>
      </w:r>
      <w:r w:rsidR="00976DFB">
        <w:rPr>
          <w:rFonts w:eastAsia="Calibri"/>
        </w:rPr>
        <w:t xml:space="preserve">This procedure will allow to quantitatively assess the relative importance of relationships among data sources. For example, we will be able to determine whether fish biomass is better correlated with temperature changes or with organic pollution; taking into consideration that other variables such as sedimentation or coral cover could also be important in the model. This information will be crucial to determine the strengths of the links proposed in the conceptual model or whether important links not identified by stakeholders might be missing. </w:t>
      </w:r>
    </w:p>
    <w:p w14:paraId="126B4C1D" w14:textId="77777777" w:rsidR="00AA2CA0" w:rsidRDefault="00AA2CA0" w:rsidP="009A1518">
      <w:pPr>
        <w:ind w:left="720" w:firstLine="720"/>
        <w:jc w:val="both"/>
        <w:rPr>
          <w:rFonts w:eastAsia="Calibri"/>
        </w:rPr>
      </w:pPr>
    </w:p>
    <w:p w14:paraId="3D29FBDD" w14:textId="1D3C4FFB" w:rsidR="0026785A" w:rsidRDefault="000F2A72" w:rsidP="0026785A">
      <w:pPr>
        <w:ind w:left="720" w:firstLine="720"/>
        <w:jc w:val="both"/>
        <w:rPr>
          <w:rFonts w:eastAsia="Calibri"/>
        </w:rPr>
      </w:pPr>
      <w:r>
        <w:rPr>
          <w:rFonts w:eastAsia="Calibri"/>
          <w:b/>
          <w:i/>
        </w:rPr>
        <w:t xml:space="preserve">4) </w:t>
      </w:r>
      <w:r w:rsidR="0026785A">
        <w:rPr>
          <w:rFonts w:eastAsia="Calibri"/>
          <w:b/>
          <w:i/>
        </w:rPr>
        <w:t>Identification of indicators and threats:</w:t>
      </w:r>
      <w:r w:rsidR="0026785A">
        <w:rPr>
          <w:rFonts w:eastAsia="Calibri"/>
        </w:rPr>
        <w:t xml:space="preserve"> </w:t>
      </w:r>
      <w:r w:rsidR="00793CB0">
        <w:rPr>
          <w:rFonts w:eastAsia="Calibri"/>
        </w:rPr>
        <w:t>As a result of the previous steps, we will understand the degree of relationship among the three categories of data (e.g. predictor vs response variables). Furthermore, we will also understand the degree of relationship among types of data within each category (</w:t>
      </w:r>
      <w:r w:rsidR="007901D1">
        <w:rPr>
          <w:rFonts w:eastAsia="Calibri"/>
        </w:rPr>
        <w:t xml:space="preserve">e.g. </w:t>
      </w:r>
      <w:r w:rsidR="00793CB0">
        <w:rPr>
          <w:rFonts w:eastAsia="Calibri"/>
        </w:rPr>
        <w:t xml:space="preserve">Independent vs Dependent Fisheries data). However, in order to identify particular </w:t>
      </w:r>
      <w:r w:rsidR="00793CB0" w:rsidRPr="00614518">
        <w:rPr>
          <w:rFonts w:eastAsia="Calibri"/>
          <w:b/>
        </w:rPr>
        <w:t>indicators</w:t>
      </w:r>
      <w:r w:rsidR="00793CB0">
        <w:rPr>
          <w:rFonts w:eastAsia="Calibri"/>
        </w:rPr>
        <w:t xml:space="preserve"> (i.e. individual response variables) within each data matrix</w:t>
      </w:r>
      <w:r w:rsidR="007901D1">
        <w:rPr>
          <w:rFonts w:eastAsia="Calibri"/>
        </w:rPr>
        <w:t>,</w:t>
      </w:r>
      <w:r w:rsidR="00793CB0">
        <w:rPr>
          <w:rFonts w:eastAsia="Calibri"/>
        </w:rPr>
        <w:t xml:space="preserve"> and </w:t>
      </w:r>
      <w:r w:rsidR="00793CB0" w:rsidRPr="00614518">
        <w:rPr>
          <w:rFonts w:eastAsia="Calibri"/>
          <w:b/>
        </w:rPr>
        <w:t>threats</w:t>
      </w:r>
      <w:r w:rsidR="00793CB0">
        <w:rPr>
          <w:rFonts w:eastAsia="Calibri"/>
        </w:rPr>
        <w:t xml:space="preserve"> (i.e. individual predictors variables affecting response variables), we need to </w:t>
      </w:r>
      <w:r w:rsidR="007901D1">
        <w:rPr>
          <w:rFonts w:eastAsia="Calibri"/>
        </w:rPr>
        <w:t xml:space="preserve">perform pairwise correlations among individual data matrices (i.e. one data matrix in the response category vs one data matrix in the predictor category at a time). This task has the challenges however, that each </w:t>
      </w:r>
      <w:r w:rsidR="0026785A" w:rsidRPr="00C4036C">
        <w:rPr>
          <w:rFonts w:eastAsia="Calibri"/>
        </w:rPr>
        <w:t xml:space="preserve"> data </w:t>
      </w:r>
      <w:r w:rsidR="008F574B">
        <w:rPr>
          <w:rFonts w:eastAsia="Calibri"/>
        </w:rPr>
        <w:t>ma</w:t>
      </w:r>
      <w:r w:rsidR="007901D1">
        <w:rPr>
          <w:rFonts w:eastAsia="Calibri"/>
        </w:rPr>
        <w:t>t</w:t>
      </w:r>
      <w:r w:rsidR="008F574B">
        <w:rPr>
          <w:rFonts w:eastAsia="Calibri"/>
        </w:rPr>
        <w:t>rix</w:t>
      </w:r>
      <w:r w:rsidR="008F574B" w:rsidRPr="00C4036C">
        <w:rPr>
          <w:rFonts w:eastAsia="Calibri"/>
        </w:rPr>
        <w:t xml:space="preserve"> </w:t>
      </w:r>
      <w:r w:rsidR="0026785A" w:rsidRPr="00C4036C">
        <w:rPr>
          <w:rFonts w:eastAsia="Calibri"/>
        </w:rPr>
        <w:t xml:space="preserve">has different resolutions, scales, </w:t>
      </w:r>
      <w:r w:rsidR="0026785A">
        <w:rPr>
          <w:rFonts w:eastAsia="Calibri"/>
        </w:rPr>
        <w:t>extensions</w:t>
      </w:r>
      <w:r w:rsidR="0026785A" w:rsidRPr="00C4036C">
        <w:rPr>
          <w:rFonts w:eastAsia="Calibri"/>
        </w:rPr>
        <w:t xml:space="preserve"> and </w:t>
      </w:r>
      <w:r w:rsidR="0026785A">
        <w:rPr>
          <w:rFonts w:eastAsia="Calibri"/>
        </w:rPr>
        <w:t xml:space="preserve">were collected using different sampling designs; </w:t>
      </w:r>
      <w:r w:rsidR="008F574B">
        <w:rPr>
          <w:rFonts w:eastAsia="Calibri"/>
        </w:rPr>
        <w:t>For example, the 81 stations used in the fin</w:t>
      </w:r>
      <w:r w:rsidR="000A2552">
        <w:rPr>
          <w:rFonts w:eastAsia="Calibri"/>
        </w:rPr>
        <w:t>f</w:t>
      </w:r>
      <w:r w:rsidR="008F574B">
        <w:rPr>
          <w:rFonts w:eastAsia="Calibri"/>
        </w:rPr>
        <w:t xml:space="preserve">ish program of </w:t>
      </w:r>
      <w:r w:rsidR="000A2552">
        <w:rPr>
          <w:rFonts w:eastAsia="Calibri"/>
        </w:rPr>
        <w:t xml:space="preserve">the </w:t>
      </w:r>
      <w:r w:rsidR="008F574B">
        <w:rPr>
          <w:rFonts w:eastAsia="Calibri"/>
        </w:rPr>
        <w:t>SEAMAP-C</w:t>
      </w:r>
      <w:r w:rsidR="000A2552">
        <w:rPr>
          <w:rFonts w:eastAsia="Calibri"/>
        </w:rPr>
        <w:t xml:space="preserve"> database,</w:t>
      </w:r>
      <w:r w:rsidR="008F574B">
        <w:rPr>
          <w:rFonts w:eastAsia="Calibri"/>
        </w:rPr>
        <w:t xml:space="preserve"> </w:t>
      </w:r>
      <w:r w:rsidR="000A2552">
        <w:rPr>
          <w:rFonts w:eastAsia="Calibri"/>
        </w:rPr>
        <w:t xml:space="preserve">coincide </w:t>
      </w:r>
      <w:r w:rsidR="008F574B">
        <w:rPr>
          <w:rFonts w:eastAsia="Calibri"/>
        </w:rPr>
        <w:t>only in a 22% (coincidence defined as those stations that were in the proximity of 1 km radius</w:t>
      </w:r>
      <w:r w:rsidR="000A2552">
        <w:rPr>
          <w:rFonts w:eastAsia="Calibri"/>
        </w:rPr>
        <w:t xml:space="preserve"> and sampled in the same year/season</w:t>
      </w:r>
      <w:r w:rsidR="008F574B">
        <w:rPr>
          <w:rFonts w:eastAsia="Calibri"/>
        </w:rPr>
        <w:t>) with the stations used in the PRCRMP program</w:t>
      </w:r>
      <w:r w:rsidR="007901D1">
        <w:rPr>
          <w:rFonts w:eastAsia="Calibri"/>
        </w:rPr>
        <w:t xml:space="preserve"> to estimate percentage cover of benthic assemblages associated with coral reefs</w:t>
      </w:r>
      <w:r w:rsidR="008F574B">
        <w:rPr>
          <w:rFonts w:eastAsia="Calibri"/>
        </w:rPr>
        <w:t>. Under this scenario</w:t>
      </w:r>
      <w:r w:rsidR="008F574B" w:rsidRPr="00C4036C">
        <w:rPr>
          <w:rFonts w:eastAsia="Calibri"/>
        </w:rPr>
        <w:t xml:space="preserve">, no direct comparison </w:t>
      </w:r>
      <w:r w:rsidR="008F574B">
        <w:rPr>
          <w:rFonts w:eastAsia="Calibri"/>
        </w:rPr>
        <w:t xml:space="preserve">among different data matrices </w:t>
      </w:r>
      <w:r w:rsidR="008F574B" w:rsidRPr="00C4036C">
        <w:rPr>
          <w:rFonts w:eastAsia="Calibri"/>
        </w:rPr>
        <w:t xml:space="preserve">will be </w:t>
      </w:r>
      <w:r w:rsidR="008F574B">
        <w:rPr>
          <w:rFonts w:eastAsia="Calibri"/>
        </w:rPr>
        <w:t xml:space="preserve">attempted. </w:t>
      </w:r>
      <w:r w:rsidR="0026785A">
        <w:rPr>
          <w:rFonts w:eastAsia="Calibri"/>
        </w:rPr>
        <w:t xml:space="preserve">Instead, we will use the following approach: 1) </w:t>
      </w:r>
      <w:r w:rsidR="007901D1">
        <w:rPr>
          <w:rFonts w:eastAsia="Calibri"/>
        </w:rPr>
        <w:t>after extracting and categorizing all data sets</w:t>
      </w:r>
      <w:r w:rsidR="008F574B">
        <w:rPr>
          <w:rFonts w:eastAsia="Calibri"/>
        </w:rPr>
        <w:t xml:space="preserve"> (Step 1 quantitative)</w:t>
      </w:r>
      <w:r w:rsidR="0026785A">
        <w:rPr>
          <w:rFonts w:eastAsia="Calibri"/>
        </w:rPr>
        <w:t xml:space="preserve"> </w:t>
      </w:r>
      <w:r w:rsidR="007901D1">
        <w:rPr>
          <w:rFonts w:eastAsia="Calibri"/>
        </w:rPr>
        <w:t xml:space="preserve">and </w:t>
      </w:r>
      <w:r w:rsidR="0026785A">
        <w:rPr>
          <w:rFonts w:eastAsia="Calibri"/>
        </w:rPr>
        <w:t xml:space="preserve">2) </w:t>
      </w:r>
      <w:r w:rsidR="007901D1">
        <w:rPr>
          <w:rFonts w:eastAsia="Calibri"/>
        </w:rPr>
        <w:t>describing</w:t>
      </w:r>
      <w:r w:rsidR="007901D1" w:rsidRPr="00044682">
        <w:rPr>
          <w:rFonts w:eastAsia="Calibri"/>
        </w:rPr>
        <w:t xml:space="preserve"> </w:t>
      </w:r>
      <w:r w:rsidR="0026785A" w:rsidRPr="00044682">
        <w:rPr>
          <w:rFonts w:eastAsia="Calibri"/>
        </w:rPr>
        <w:t xml:space="preserve">spatial and temporal </w:t>
      </w:r>
      <w:r w:rsidR="00AA2CA0">
        <w:rPr>
          <w:rFonts w:eastAsia="Calibri"/>
        </w:rPr>
        <w:t>trends</w:t>
      </w:r>
      <w:r w:rsidR="0026785A" w:rsidRPr="00044682">
        <w:rPr>
          <w:rFonts w:eastAsia="Calibri"/>
        </w:rPr>
        <w:t xml:space="preserve"> </w:t>
      </w:r>
      <w:r w:rsidR="008F574B">
        <w:rPr>
          <w:rFonts w:eastAsia="Calibri"/>
        </w:rPr>
        <w:t>(Step 2 quantitative)</w:t>
      </w:r>
      <w:r w:rsidR="007901D1">
        <w:rPr>
          <w:rFonts w:eastAsia="Calibri"/>
        </w:rPr>
        <w:t>;</w:t>
      </w:r>
      <w:r w:rsidR="0026785A" w:rsidRPr="00044682">
        <w:rPr>
          <w:rFonts w:eastAsia="Calibri"/>
        </w:rPr>
        <w:t xml:space="preserve"> </w:t>
      </w:r>
      <w:r w:rsidR="007901D1">
        <w:rPr>
          <w:rFonts w:eastAsia="Calibri"/>
        </w:rPr>
        <w:t xml:space="preserve">3) </w:t>
      </w:r>
      <w:r w:rsidR="0026785A" w:rsidRPr="00044682">
        <w:rPr>
          <w:rFonts w:eastAsia="Calibri"/>
        </w:rPr>
        <w:t xml:space="preserve">meta-analyses will be conducted using effect size of the different </w:t>
      </w:r>
      <w:r w:rsidR="007901D1">
        <w:rPr>
          <w:rFonts w:eastAsia="Calibri"/>
        </w:rPr>
        <w:t>matrices</w:t>
      </w:r>
      <w:r w:rsidR="007901D1" w:rsidRPr="00044682">
        <w:rPr>
          <w:rFonts w:eastAsia="Calibri"/>
        </w:rPr>
        <w:t xml:space="preserve"> </w:t>
      </w:r>
      <w:r w:rsidR="0026785A">
        <w:rPr>
          <w:rFonts w:eastAsia="Calibri"/>
        </w:rPr>
        <w:t>(Koricheva et al</w:t>
      </w:r>
      <w:r w:rsidR="0026785A" w:rsidRPr="00044682">
        <w:rPr>
          <w:rFonts w:eastAsia="Calibri"/>
        </w:rPr>
        <w:t>.</w:t>
      </w:r>
      <w:r w:rsidR="0026785A">
        <w:rPr>
          <w:rFonts w:eastAsia="Calibri"/>
        </w:rPr>
        <w:t xml:space="preserve">, 2013) </w:t>
      </w:r>
      <w:r w:rsidR="0026785A" w:rsidRPr="00044682">
        <w:rPr>
          <w:rFonts w:eastAsia="Calibri"/>
        </w:rPr>
        <w:t xml:space="preserve">to determine </w:t>
      </w:r>
      <w:r w:rsidR="00AA5F89">
        <w:rPr>
          <w:rFonts w:eastAsia="Calibri"/>
        </w:rPr>
        <w:t xml:space="preserve">overall </w:t>
      </w:r>
      <w:r w:rsidR="0026785A">
        <w:rPr>
          <w:rFonts w:eastAsia="Calibri"/>
        </w:rPr>
        <w:t>temporal</w:t>
      </w:r>
      <w:r w:rsidR="0026785A" w:rsidRPr="00044682">
        <w:rPr>
          <w:rFonts w:eastAsia="Calibri"/>
        </w:rPr>
        <w:t xml:space="preserve"> changes</w:t>
      </w:r>
      <w:r w:rsidR="0026785A">
        <w:rPr>
          <w:rFonts w:eastAsia="Calibri"/>
        </w:rPr>
        <w:t>/trends per</w:t>
      </w:r>
      <w:r w:rsidR="007901D1">
        <w:rPr>
          <w:rFonts w:eastAsia="Calibri"/>
        </w:rPr>
        <w:t xml:space="preserve"> category </w:t>
      </w:r>
      <w:r w:rsidR="0026785A">
        <w:rPr>
          <w:rFonts w:eastAsia="Calibri"/>
        </w:rPr>
        <w:t xml:space="preserve">(i.e. </w:t>
      </w:r>
      <w:r w:rsidR="008F574B">
        <w:rPr>
          <w:rFonts w:eastAsia="Calibri"/>
        </w:rPr>
        <w:t>response, predictor</w:t>
      </w:r>
      <w:r w:rsidR="0026785A">
        <w:rPr>
          <w:rFonts w:eastAsia="Calibri"/>
        </w:rPr>
        <w:t xml:space="preserve"> and socio economic)</w:t>
      </w:r>
      <w:r w:rsidR="007901D1">
        <w:rPr>
          <w:rFonts w:eastAsia="Calibri"/>
        </w:rPr>
        <w:t>. Finally</w:t>
      </w:r>
      <w:r w:rsidR="0026785A">
        <w:rPr>
          <w:rFonts w:eastAsia="Calibri"/>
        </w:rPr>
        <w:t xml:space="preserve"> </w:t>
      </w:r>
      <w:r w:rsidR="007901D1">
        <w:rPr>
          <w:rFonts w:eastAsia="Calibri"/>
        </w:rPr>
        <w:t xml:space="preserve">4) overall trends </w:t>
      </w:r>
      <w:r w:rsidR="0026785A">
        <w:rPr>
          <w:rFonts w:eastAsia="Calibri"/>
        </w:rPr>
        <w:t xml:space="preserve">will be correlated among </w:t>
      </w:r>
      <w:r w:rsidR="000A2552">
        <w:rPr>
          <w:rFonts w:eastAsia="Calibri"/>
        </w:rPr>
        <w:t xml:space="preserve">pair of </w:t>
      </w:r>
      <w:r w:rsidR="008F574B">
        <w:rPr>
          <w:rFonts w:eastAsia="Calibri"/>
        </w:rPr>
        <w:t xml:space="preserve">categories </w:t>
      </w:r>
      <w:r w:rsidR="0026785A">
        <w:rPr>
          <w:rFonts w:eastAsia="Calibri"/>
        </w:rPr>
        <w:t>(</w:t>
      </w:r>
      <w:r w:rsidR="008F574B">
        <w:rPr>
          <w:rFonts w:eastAsia="Calibri"/>
        </w:rPr>
        <w:t>specially response/predictor</w:t>
      </w:r>
      <w:r w:rsidR="0026785A">
        <w:rPr>
          <w:rFonts w:eastAsia="Calibri"/>
        </w:rPr>
        <w:t xml:space="preserve"> and biological/socio economic) using multivariate multiple correlations </w:t>
      </w:r>
      <w:r w:rsidR="0026785A">
        <w:rPr>
          <w:rFonts w:eastAsia="Calibri"/>
        </w:rPr>
        <w:fldChar w:fldCharType="begin" w:fldLock="1"/>
      </w:r>
      <w:r w:rsidR="004B2123">
        <w:rPr>
          <w:rFonts w:eastAsia="Calibri"/>
        </w:rPr>
        <w:instrText>ADDIN CSL_CITATION {"citationItems":[{"id":"ITEM-1","itemData":{"author":[{"dropping-particle":"","family":"Anderson","given":"Marti J.","non-dropping-particle":"","parse-names":false,"suffix":""},{"dropping-particle":"","family":"Gorley","given":"R.N.","non-dropping-particle":"","parse-names":false,"suffix":""},{"dropping-particle":"","family":"Clarke","given":"K.R.","non-dropping-particle":"","parse-names":false,"suffix":""}],"id":"ITEM-1","issued":{"date-parts":[["2008"]]},"number-of-pages":"250","publisher":"PRIMER-E Ltd","publisher-place":"Plymouth","title":"PERMANOVA+ for PRIMER: Guide to Software and Statistical Methods","type":"book"},"uris":["http://www.mendeley.com/documents/?uuid=68edb44a-0875-443e-bb18-7b517d8c49a2"]}],"mendeley":{"formattedCitation":"(Anderson, Gorley &amp; Clarke 2008)","manualFormatting":"(Anderson et al 2008)","plainTextFormattedCitation":"(Anderson, Gorley &amp; Clarke 2008)","previouslyFormattedCitation":"(Anderson et al. 2008)"},"properties":{"noteIndex":0},"schema":"https://github.com/citation-style-language/schema/raw/master/csl-citation.json"}</w:instrText>
      </w:r>
      <w:r w:rsidR="0026785A">
        <w:rPr>
          <w:rFonts w:eastAsia="Calibri"/>
        </w:rPr>
        <w:fldChar w:fldCharType="separate"/>
      </w:r>
      <w:r w:rsidR="00064701">
        <w:rPr>
          <w:rFonts w:eastAsia="Calibri"/>
          <w:noProof/>
        </w:rPr>
        <w:t xml:space="preserve">(Anderson et al </w:t>
      </w:r>
      <w:r w:rsidR="00E853A2" w:rsidRPr="00E853A2">
        <w:rPr>
          <w:rFonts w:eastAsia="Calibri"/>
          <w:noProof/>
        </w:rPr>
        <w:t>2008)</w:t>
      </w:r>
      <w:r w:rsidR="0026785A">
        <w:rPr>
          <w:rFonts w:eastAsia="Calibri"/>
        </w:rPr>
        <w:fldChar w:fldCharType="end"/>
      </w:r>
      <w:r w:rsidR="007901D1" w:rsidRPr="007901D1">
        <w:rPr>
          <w:rFonts w:eastAsia="Calibri"/>
        </w:rPr>
        <w:t xml:space="preserve"> </w:t>
      </w:r>
      <w:r w:rsidR="007901D1">
        <w:rPr>
          <w:rFonts w:eastAsia="Calibri"/>
        </w:rPr>
        <w:t xml:space="preserve">and graphically displayed using constrained multivariate ordinations </w:t>
      </w:r>
      <w:r w:rsidR="007901D1">
        <w:rPr>
          <w:rFonts w:eastAsia="Calibri"/>
        </w:rPr>
        <w:fldChar w:fldCharType="begin" w:fldLock="1"/>
      </w:r>
      <w:r w:rsidR="007901D1">
        <w:rPr>
          <w:rFonts w:eastAsia="Calibri"/>
        </w:rPr>
        <w:instrText>ADDIN CSL_CITATION {"citationItems":[{"id":"ITEM-1","itemData":{"author":[{"dropping-particle":"","family":"Clarke","given":"K.R.","non-dropping-particle":"","parse-names":false,"suffix":""},{"dropping-particle":"","family":"Gorley","given":"R.N.","non-dropping-particle":"","parse-names":false,"suffix":""}],"id":"ITEM-1","issued":{"date-parts":[["2015"]]},"number-of-pages":"296","publisher":"PRIMER-E Ltd","publisher-place":"Plymouth","title":"PRIMER v7 User manual/Tutorial","type":"book"},"uris":["http://www.mendeley.com/documents/?uuid=c399213d-baa0-4ef7-a75b-e44286f8c03f"]}],"mendeley":{"formattedCitation":"(Clarke &amp; Gorley 2015)","plainTextFormattedCitation":"(Clarke &amp; Gorley 2015)","previouslyFormattedCitation":"(Clarke &amp; Gorley 2015)"},"properties":{"noteIndex":0},"schema":"https://github.com/citation-style-language/schema/raw/master/csl-citation.json"}</w:instrText>
      </w:r>
      <w:r w:rsidR="007901D1">
        <w:rPr>
          <w:rFonts w:eastAsia="Calibri"/>
        </w:rPr>
        <w:fldChar w:fldCharType="separate"/>
      </w:r>
      <w:r w:rsidR="007901D1" w:rsidRPr="00D6624E">
        <w:rPr>
          <w:rFonts w:eastAsia="Calibri"/>
          <w:noProof/>
        </w:rPr>
        <w:t>(Clarke &amp; Gorley 2015)</w:t>
      </w:r>
      <w:r w:rsidR="007901D1">
        <w:rPr>
          <w:rFonts w:eastAsia="Calibri"/>
        </w:rPr>
        <w:fldChar w:fldCharType="end"/>
      </w:r>
      <w:r w:rsidR="0026785A">
        <w:rPr>
          <w:rFonts w:eastAsia="Calibri"/>
        </w:rPr>
        <w:t xml:space="preserve">. </w:t>
      </w:r>
    </w:p>
    <w:p w14:paraId="2EB64763" w14:textId="77777777" w:rsidR="0026785A" w:rsidRDefault="0026785A" w:rsidP="0026785A">
      <w:pPr>
        <w:ind w:left="720"/>
        <w:jc w:val="both"/>
        <w:rPr>
          <w:rFonts w:eastAsia="Calibri"/>
          <w:b/>
          <w:i/>
        </w:rPr>
      </w:pPr>
    </w:p>
    <w:p w14:paraId="53DAF206" w14:textId="77777777" w:rsidR="00AA5F89" w:rsidRDefault="00AA5F89" w:rsidP="0026785A">
      <w:pPr>
        <w:ind w:left="720"/>
        <w:jc w:val="both"/>
        <w:rPr>
          <w:rFonts w:eastAsia="Calibri"/>
          <w:b/>
          <w:i/>
        </w:rPr>
      </w:pPr>
    </w:p>
    <w:p w14:paraId="025794B5" w14:textId="77777777" w:rsidR="00B1024B" w:rsidRDefault="00B1024B" w:rsidP="0026785A">
      <w:pPr>
        <w:ind w:left="720"/>
        <w:jc w:val="both"/>
        <w:rPr>
          <w:rFonts w:eastAsia="Calibri"/>
          <w:i/>
          <w:color w:val="222222"/>
        </w:rPr>
      </w:pPr>
    </w:p>
    <w:p w14:paraId="1183C4A9" w14:textId="6E26BB69" w:rsidR="00AA5F89" w:rsidRDefault="00E925B7" w:rsidP="0026785A">
      <w:pPr>
        <w:ind w:left="720"/>
        <w:jc w:val="both"/>
        <w:rPr>
          <w:rFonts w:eastAsia="Calibri"/>
          <w:b/>
          <w:i/>
        </w:rPr>
      </w:pPr>
      <w:r>
        <w:rPr>
          <w:rFonts w:eastAsia="Calibri"/>
          <w:i/>
          <w:color w:val="222222"/>
        </w:rPr>
        <w:t>Relationship between</w:t>
      </w:r>
      <w:r w:rsidR="00AA5F89" w:rsidRPr="001375B9">
        <w:rPr>
          <w:rFonts w:eastAsia="Calibri"/>
          <w:i/>
          <w:color w:val="222222"/>
        </w:rPr>
        <w:t xml:space="preserve"> the conceptual and </w:t>
      </w:r>
      <w:r w:rsidR="00AA5F89">
        <w:rPr>
          <w:rFonts w:eastAsia="Calibri"/>
          <w:i/>
          <w:color w:val="222222"/>
        </w:rPr>
        <w:t>quantitative</w:t>
      </w:r>
      <w:r w:rsidR="00AA5F89" w:rsidRPr="001375B9">
        <w:rPr>
          <w:rFonts w:eastAsia="Calibri"/>
          <w:i/>
          <w:color w:val="222222"/>
        </w:rPr>
        <w:t xml:space="preserve"> models</w:t>
      </w:r>
      <w:r>
        <w:rPr>
          <w:rFonts w:eastAsia="Calibri"/>
          <w:i/>
          <w:color w:val="222222"/>
        </w:rPr>
        <w:t xml:space="preserve"> (validation and comparison)</w:t>
      </w:r>
    </w:p>
    <w:p w14:paraId="732A7DEE" w14:textId="0DCCAC47" w:rsidR="0026785A" w:rsidRPr="00E925B7" w:rsidRDefault="0026785A" w:rsidP="0094222A">
      <w:pPr>
        <w:jc w:val="both"/>
        <w:rPr>
          <w:rFonts w:eastAsia="Calibri"/>
        </w:rPr>
      </w:pPr>
    </w:p>
    <w:p w14:paraId="32E911BA" w14:textId="4BB069F5" w:rsidR="00E925B7" w:rsidRPr="00E925B7" w:rsidRDefault="00E925B7" w:rsidP="005438BB">
      <w:pPr>
        <w:ind w:left="720" w:firstLine="720"/>
        <w:jc w:val="both"/>
        <w:rPr>
          <w:rFonts w:eastAsia="Calibri"/>
        </w:rPr>
      </w:pPr>
      <w:r>
        <w:rPr>
          <w:rFonts w:eastAsia="Calibri"/>
        </w:rPr>
        <w:t xml:space="preserve">As part of the qualitative approach, main components of the ecological and fisheries systems will be identified </w:t>
      </w:r>
      <w:r w:rsidR="007657D1">
        <w:rPr>
          <w:rFonts w:eastAsia="Calibri"/>
        </w:rPr>
        <w:t>(</w:t>
      </w:r>
      <w:r>
        <w:rPr>
          <w:rFonts w:eastAsia="Calibri"/>
        </w:rPr>
        <w:t>together with indicators and threats</w:t>
      </w:r>
      <w:r w:rsidR="007657D1">
        <w:rPr>
          <w:rFonts w:eastAsia="Calibri"/>
        </w:rPr>
        <w:t>) by stakeholders</w:t>
      </w:r>
      <w:r>
        <w:rPr>
          <w:rFonts w:eastAsia="Calibri"/>
        </w:rPr>
        <w:t>. For example</w:t>
      </w:r>
      <w:r w:rsidR="007657D1">
        <w:rPr>
          <w:rFonts w:eastAsia="Calibri"/>
        </w:rPr>
        <w:t xml:space="preserve">, </w:t>
      </w:r>
      <w:r>
        <w:rPr>
          <w:rFonts w:eastAsia="Calibri"/>
        </w:rPr>
        <w:t xml:space="preserve">in a </w:t>
      </w:r>
      <w:r w:rsidR="007657D1">
        <w:rPr>
          <w:rFonts w:eastAsia="Calibri"/>
        </w:rPr>
        <w:t>recent</w:t>
      </w:r>
      <w:r>
        <w:rPr>
          <w:rFonts w:eastAsia="Calibri"/>
        </w:rPr>
        <w:t xml:space="preserve"> exercise lead by NMFS/NOAA personnel and membe</w:t>
      </w:r>
      <w:r w:rsidR="0077123E">
        <w:rPr>
          <w:rFonts w:eastAsia="Calibri"/>
        </w:rPr>
        <w:t>rs of the C-EBFM task force (Dr</w:t>
      </w:r>
      <w:r>
        <w:rPr>
          <w:rFonts w:eastAsia="Calibri"/>
        </w:rPr>
        <w:t xml:space="preserve">. Tauna Rankin and </w:t>
      </w:r>
      <w:r w:rsidR="0077123E">
        <w:rPr>
          <w:rFonts w:eastAsia="Calibri"/>
        </w:rPr>
        <w:t xml:space="preserve">Dr. </w:t>
      </w:r>
      <w:r>
        <w:rPr>
          <w:rFonts w:eastAsia="Calibri"/>
        </w:rPr>
        <w:t>Bill Arnold)</w:t>
      </w:r>
      <w:r w:rsidR="007657D1">
        <w:rPr>
          <w:rFonts w:eastAsia="Calibri"/>
        </w:rPr>
        <w:t>;</w:t>
      </w:r>
      <w:r w:rsidRPr="00E925B7">
        <w:rPr>
          <w:rFonts w:eastAsia="Calibri"/>
        </w:rPr>
        <w:t xml:space="preserve"> </w:t>
      </w:r>
      <w:r w:rsidR="007657D1">
        <w:rPr>
          <w:rFonts w:eastAsia="Calibri"/>
        </w:rPr>
        <w:t xml:space="preserve">Caribbean </w:t>
      </w:r>
      <w:r w:rsidRPr="00E925B7">
        <w:rPr>
          <w:rFonts w:eastAsia="Calibri"/>
        </w:rPr>
        <w:t>DAP and</w:t>
      </w:r>
      <w:r w:rsidR="007657D1">
        <w:rPr>
          <w:rFonts w:eastAsia="Calibri"/>
        </w:rPr>
        <w:t xml:space="preserve"> SSC members (about 60 people) we</w:t>
      </w:r>
      <w:r w:rsidRPr="00E925B7">
        <w:rPr>
          <w:rFonts w:eastAsia="Calibri"/>
        </w:rPr>
        <w:t xml:space="preserve">re participating in three independent focus groups </w:t>
      </w:r>
      <w:r w:rsidR="007657D1">
        <w:rPr>
          <w:rFonts w:eastAsia="Calibri"/>
        </w:rPr>
        <w:t xml:space="preserve">(26 – 28 March 2019) </w:t>
      </w:r>
      <w:r w:rsidRPr="00E925B7">
        <w:rPr>
          <w:rFonts w:eastAsia="Calibri"/>
        </w:rPr>
        <w:t xml:space="preserve">to develop Conceptual Models for the fisheries in Puerto Rico, St Thomas/St John and St. Croix respectively. </w:t>
      </w:r>
      <w:r w:rsidR="007657D1">
        <w:rPr>
          <w:rFonts w:eastAsia="Calibri"/>
        </w:rPr>
        <w:t>During that time</w:t>
      </w:r>
      <w:r w:rsidRPr="00E925B7">
        <w:rPr>
          <w:rFonts w:eastAsia="Calibri"/>
        </w:rPr>
        <w:t>, all</w:t>
      </w:r>
      <w:r w:rsidR="007657D1">
        <w:rPr>
          <w:rFonts w:eastAsia="Calibri"/>
        </w:rPr>
        <w:t xml:space="preserve"> three groups (one per </w:t>
      </w:r>
      <w:r w:rsidR="0077123E">
        <w:rPr>
          <w:rFonts w:eastAsia="Calibri"/>
        </w:rPr>
        <w:t>management region</w:t>
      </w:r>
      <w:r w:rsidR="007657D1">
        <w:rPr>
          <w:rFonts w:eastAsia="Calibri"/>
        </w:rPr>
        <w:t xml:space="preserve">), identified the main components of their respective fisheries systems and stablished relationships among those components. Very interestingly, all three working groups independently </w:t>
      </w:r>
      <w:r w:rsidRPr="00E925B7">
        <w:rPr>
          <w:rFonts w:eastAsia="Calibri"/>
        </w:rPr>
        <w:t xml:space="preserve">concluded the same: </w:t>
      </w:r>
      <w:r w:rsidR="007657D1">
        <w:rPr>
          <w:rFonts w:eastAsia="Calibri"/>
        </w:rPr>
        <w:t>“</w:t>
      </w:r>
      <w:r w:rsidRPr="00E925B7">
        <w:rPr>
          <w:rFonts w:eastAsia="Calibri"/>
        </w:rPr>
        <w:t>Contamination</w:t>
      </w:r>
      <w:r w:rsidR="007657D1">
        <w:rPr>
          <w:rFonts w:eastAsia="Calibri"/>
        </w:rPr>
        <w:t>”</w:t>
      </w:r>
      <w:r w:rsidRPr="00E925B7">
        <w:rPr>
          <w:rFonts w:eastAsia="Calibri"/>
        </w:rPr>
        <w:t xml:space="preserve"> </w:t>
      </w:r>
      <w:r w:rsidR="00782690">
        <w:rPr>
          <w:rFonts w:eastAsia="Calibri"/>
        </w:rPr>
        <w:t xml:space="preserve">(predictor variables) </w:t>
      </w:r>
      <w:r w:rsidRPr="00E925B7">
        <w:rPr>
          <w:rFonts w:eastAsia="Calibri"/>
        </w:rPr>
        <w:t xml:space="preserve">is the main problem driving/affecting fisheries </w:t>
      </w:r>
      <w:r w:rsidR="00782690">
        <w:rPr>
          <w:rFonts w:eastAsia="Calibri"/>
        </w:rPr>
        <w:t xml:space="preserve">(response variables) </w:t>
      </w:r>
      <w:r w:rsidRPr="00E925B7">
        <w:rPr>
          <w:rFonts w:eastAsia="Calibri"/>
        </w:rPr>
        <w:t xml:space="preserve">in those three </w:t>
      </w:r>
      <w:r w:rsidR="005B0509">
        <w:rPr>
          <w:rFonts w:eastAsia="Calibri"/>
        </w:rPr>
        <w:t>management regions</w:t>
      </w:r>
      <w:r w:rsidR="007657D1">
        <w:rPr>
          <w:rFonts w:eastAsia="Calibri"/>
        </w:rPr>
        <w:t xml:space="preserve">, and as such </w:t>
      </w:r>
      <w:r w:rsidRPr="00E925B7">
        <w:rPr>
          <w:rFonts w:eastAsia="Calibri"/>
        </w:rPr>
        <w:t>"contamination"</w:t>
      </w:r>
      <w:r w:rsidR="007657D1">
        <w:rPr>
          <w:rFonts w:eastAsia="Calibri"/>
        </w:rPr>
        <w:t xml:space="preserve"> would be an important element of the Conceptual Models in the Caribbean</w:t>
      </w:r>
      <w:r w:rsidRPr="00E925B7">
        <w:rPr>
          <w:rFonts w:eastAsia="Calibri"/>
        </w:rPr>
        <w:t xml:space="preserve">. Now if </w:t>
      </w:r>
      <w:r w:rsidR="0073220E">
        <w:rPr>
          <w:rFonts w:eastAsia="Calibri"/>
        </w:rPr>
        <w:t xml:space="preserve">that </w:t>
      </w:r>
      <w:r w:rsidR="005B0509">
        <w:rPr>
          <w:rFonts w:eastAsia="Calibri"/>
        </w:rPr>
        <w:t>information</w:t>
      </w:r>
      <w:r w:rsidR="0073220E">
        <w:rPr>
          <w:rFonts w:eastAsia="Calibri"/>
        </w:rPr>
        <w:t xml:space="preserve"> is to be translated </w:t>
      </w:r>
      <w:r w:rsidRPr="00E925B7">
        <w:rPr>
          <w:rFonts w:eastAsia="Calibri"/>
        </w:rPr>
        <w:t xml:space="preserve">into some specific </w:t>
      </w:r>
      <w:r w:rsidRPr="00E925B7">
        <w:rPr>
          <w:rFonts w:eastAsia="Calibri"/>
        </w:rPr>
        <w:lastRenderedPageBreak/>
        <w:t xml:space="preserve">management </w:t>
      </w:r>
      <w:r w:rsidR="008C0109">
        <w:rPr>
          <w:rFonts w:eastAsia="Calibri"/>
        </w:rPr>
        <w:t xml:space="preserve">plan or action; it is crucial that “contamination” is defined and quantified. To achieve this, quantitative analyses of </w:t>
      </w:r>
      <w:r w:rsidR="005B0509">
        <w:rPr>
          <w:rFonts w:eastAsia="Calibri"/>
        </w:rPr>
        <w:t>the “anthropogenic stressor” data source will help in:</w:t>
      </w:r>
      <w:r w:rsidR="008C0109">
        <w:rPr>
          <w:rFonts w:eastAsia="Calibri"/>
        </w:rPr>
        <w:t xml:space="preserve">  </w:t>
      </w:r>
    </w:p>
    <w:p w14:paraId="3259E1C4" w14:textId="27A8FA89" w:rsidR="00E925B7" w:rsidRPr="00E925B7" w:rsidRDefault="005B0509" w:rsidP="005B0509">
      <w:pPr>
        <w:ind w:left="720" w:firstLine="720"/>
        <w:jc w:val="both"/>
        <w:rPr>
          <w:rFonts w:eastAsia="Calibri"/>
        </w:rPr>
      </w:pPr>
      <w:r>
        <w:rPr>
          <w:rFonts w:eastAsia="Calibri"/>
        </w:rPr>
        <w:t xml:space="preserve">a) Identifying what particular type of contamination (i.e. heavy metals, organics, fertilizers, etc.) is important/relevant, </w:t>
      </w:r>
      <w:r w:rsidR="00E925B7" w:rsidRPr="00E925B7">
        <w:rPr>
          <w:rFonts w:eastAsia="Calibri"/>
        </w:rPr>
        <w:t xml:space="preserve">where that "contamination" is (i.e. mapping), how much </w:t>
      </w:r>
      <w:r>
        <w:rPr>
          <w:rFonts w:eastAsia="Calibri"/>
        </w:rPr>
        <w:t>there is</w:t>
      </w:r>
      <w:r w:rsidR="00E925B7" w:rsidRPr="00E925B7">
        <w:rPr>
          <w:rFonts w:eastAsia="Calibri"/>
        </w:rPr>
        <w:t xml:space="preserve"> (i.e. concentrations) and what are the temporal trends</w:t>
      </w:r>
      <w:r>
        <w:rPr>
          <w:rFonts w:eastAsia="Calibri"/>
        </w:rPr>
        <w:t xml:space="preserve"> in different locations/areas/reefs</w:t>
      </w:r>
      <w:r w:rsidR="00E925B7" w:rsidRPr="00E925B7">
        <w:rPr>
          <w:rFonts w:eastAsia="Calibri"/>
        </w:rPr>
        <w:t xml:space="preserve">. This is what we have defined </w:t>
      </w:r>
      <w:r>
        <w:rPr>
          <w:rFonts w:eastAsia="Calibri"/>
        </w:rPr>
        <w:t>as step 2 of the quantitative approach: describe temporal and spatial trends.</w:t>
      </w:r>
      <w:r w:rsidR="00993B75">
        <w:rPr>
          <w:rFonts w:eastAsia="Calibri"/>
        </w:rPr>
        <w:t xml:space="preserve"> For this particular example, a potential source where we can extract this information has been identified: _____. However, that information </w:t>
      </w:r>
      <w:r w:rsidR="00782690">
        <w:rPr>
          <w:rFonts w:eastAsia="Calibri"/>
        </w:rPr>
        <w:t xml:space="preserve">is not listed in Table 2, as it </w:t>
      </w:r>
      <w:r w:rsidR="00993B75">
        <w:rPr>
          <w:rFonts w:eastAsia="Calibri"/>
        </w:rPr>
        <w:t>is in the form of reports (pdf)</w:t>
      </w:r>
      <w:r w:rsidR="00782690">
        <w:rPr>
          <w:rFonts w:eastAsia="Calibri"/>
        </w:rPr>
        <w:t>.</w:t>
      </w:r>
      <w:r w:rsidR="00993B75">
        <w:rPr>
          <w:rFonts w:eastAsia="Calibri"/>
        </w:rPr>
        <w:t xml:space="preserve"> </w:t>
      </w:r>
      <w:r w:rsidR="00782690">
        <w:rPr>
          <w:rFonts w:eastAsia="Calibri"/>
        </w:rPr>
        <w:t>C</w:t>
      </w:r>
      <w:r w:rsidR="00993B75">
        <w:rPr>
          <w:rFonts w:eastAsia="Calibri"/>
        </w:rPr>
        <w:t xml:space="preserve">onsequently, data will have to be extracted from those reports to construct the necessary databases. As this is just an example, it is possible, that for some other elements identified by the stakeholders, the data necessary to perform the quantitative analyses is non-existent or not available. If this is the case, we will first attempt to use a proxy, for example estimating the distance to the nearest river as a proxy for contamination. If a proxy is not possible, then </w:t>
      </w:r>
      <w:r w:rsidR="00782690">
        <w:rPr>
          <w:rFonts w:eastAsia="Calibri"/>
        </w:rPr>
        <w:t>the lack of information will serve in our gap analysis and inform managers of the type of data that needs to be collected in future monitoring programs.</w:t>
      </w:r>
    </w:p>
    <w:p w14:paraId="30C0C986" w14:textId="61B716A1" w:rsidR="005438BB" w:rsidRDefault="005B0509" w:rsidP="0094222A">
      <w:pPr>
        <w:ind w:left="720" w:firstLine="720"/>
        <w:jc w:val="both"/>
        <w:rPr>
          <w:rFonts w:eastAsia="Calibri"/>
        </w:rPr>
      </w:pPr>
      <w:r>
        <w:rPr>
          <w:rFonts w:eastAsia="Calibri"/>
        </w:rPr>
        <w:t>b</w:t>
      </w:r>
      <w:r w:rsidR="00E925B7" w:rsidRPr="00E925B7">
        <w:rPr>
          <w:rFonts w:eastAsia="Calibri"/>
        </w:rPr>
        <w:t xml:space="preserve">) Once those </w:t>
      </w:r>
      <w:r>
        <w:rPr>
          <w:rFonts w:eastAsia="Calibri"/>
        </w:rPr>
        <w:t>trends</w:t>
      </w:r>
      <w:r w:rsidR="00E925B7" w:rsidRPr="00E925B7">
        <w:rPr>
          <w:rFonts w:eastAsia="Calibri"/>
        </w:rPr>
        <w:t xml:space="preserve"> are described (where, what, how much and when); we can correlate those trends of </w:t>
      </w:r>
      <w:r w:rsidR="005438BB">
        <w:rPr>
          <w:rFonts w:eastAsia="Calibri"/>
        </w:rPr>
        <w:t>“</w:t>
      </w:r>
      <w:r w:rsidR="00E925B7" w:rsidRPr="00E925B7">
        <w:rPr>
          <w:rFonts w:eastAsia="Calibri"/>
        </w:rPr>
        <w:t>contamination</w:t>
      </w:r>
      <w:r w:rsidR="005438BB">
        <w:rPr>
          <w:rFonts w:eastAsia="Calibri"/>
        </w:rPr>
        <w:t>”</w:t>
      </w:r>
      <w:r w:rsidR="00E925B7" w:rsidRPr="00E925B7">
        <w:rPr>
          <w:rFonts w:eastAsia="Calibri"/>
        </w:rPr>
        <w:t xml:space="preserve"> with other components of the model that are directly relevant to the fisheries (e.g. catch, production, biomass, etc</w:t>
      </w:r>
      <w:r>
        <w:rPr>
          <w:rFonts w:eastAsia="Calibri"/>
        </w:rPr>
        <w:t>.</w:t>
      </w:r>
      <w:r w:rsidR="00E925B7" w:rsidRPr="00E925B7">
        <w:rPr>
          <w:rFonts w:eastAsia="Calibri"/>
        </w:rPr>
        <w:t>)</w:t>
      </w:r>
      <w:r>
        <w:rPr>
          <w:rFonts w:eastAsia="Calibri"/>
        </w:rPr>
        <w:t xml:space="preserve"> and the ecosystem (e.g. diversity, functional integrity, etc)</w:t>
      </w:r>
      <w:r w:rsidR="00E925B7" w:rsidRPr="00E925B7">
        <w:rPr>
          <w:rFonts w:eastAsia="Calibri"/>
        </w:rPr>
        <w:t>.</w:t>
      </w:r>
      <w:r>
        <w:rPr>
          <w:rFonts w:eastAsia="Calibri"/>
        </w:rPr>
        <w:t xml:space="preserve"> </w:t>
      </w:r>
      <w:r w:rsidR="00B529BA">
        <w:rPr>
          <w:rFonts w:eastAsia="Calibri"/>
        </w:rPr>
        <w:t xml:space="preserve">This is what we have defined as step 3 of the quantitative approach: develop quantitative model. </w:t>
      </w:r>
      <w:r w:rsidR="00E925B7" w:rsidRPr="00E925B7">
        <w:rPr>
          <w:rFonts w:eastAsia="Calibri"/>
        </w:rPr>
        <w:t xml:space="preserve">If </w:t>
      </w:r>
      <w:r>
        <w:rPr>
          <w:rFonts w:eastAsia="Calibri"/>
        </w:rPr>
        <w:t>there are</w:t>
      </w:r>
      <w:r w:rsidR="00E925B7" w:rsidRPr="00E925B7">
        <w:rPr>
          <w:rFonts w:eastAsia="Calibri"/>
        </w:rPr>
        <w:t xml:space="preserve"> correlation</w:t>
      </w:r>
      <w:r>
        <w:rPr>
          <w:rFonts w:eastAsia="Calibri"/>
        </w:rPr>
        <w:t>s,</w:t>
      </w:r>
      <w:r w:rsidR="00E925B7" w:rsidRPr="00E925B7">
        <w:rPr>
          <w:rFonts w:eastAsia="Calibri"/>
        </w:rPr>
        <w:t xml:space="preserve"> then we can model that </w:t>
      </w:r>
      <w:r w:rsidR="001F3253">
        <w:rPr>
          <w:rFonts w:eastAsia="Calibri"/>
        </w:rPr>
        <w:t xml:space="preserve">specific </w:t>
      </w:r>
      <w:r w:rsidR="00E925B7" w:rsidRPr="00E925B7">
        <w:rPr>
          <w:rFonts w:eastAsia="Calibri"/>
        </w:rPr>
        <w:t xml:space="preserve">relationship </w:t>
      </w:r>
      <w:r w:rsidR="001F3253">
        <w:rPr>
          <w:rFonts w:eastAsia="Calibri"/>
        </w:rPr>
        <w:t xml:space="preserve">(quantitative step 4) </w:t>
      </w:r>
      <w:r w:rsidR="00E925B7" w:rsidRPr="00E925B7">
        <w:rPr>
          <w:rFonts w:eastAsia="Calibri"/>
        </w:rPr>
        <w:t xml:space="preserve">in </w:t>
      </w:r>
      <w:r>
        <w:rPr>
          <w:rFonts w:eastAsia="Calibri"/>
        </w:rPr>
        <w:t>order to inform managers about: i</w:t>
      </w:r>
      <w:r w:rsidR="00E925B7" w:rsidRPr="00E925B7">
        <w:rPr>
          <w:rFonts w:eastAsia="Calibri"/>
        </w:rPr>
        <w:t>) Specific management action</w:t>
      </w:r>
      <w:r>
        <w:rPr>
          <w:rFonts w:eastAsia="Calibri"/>
        </w:rPr>
        <w:t>s in different location/regions, ii</w:t>
      </w:r>
      <w:r w:rsidR="00E925B7" w:rsidRPr="00E925B7">
        <w:rPr>
          <w:rFonts w:eastAsia="Calibri"/>
        </w:rPr>
        <w:t>) Priori</w:t>
      </w:r>
      <w:r w:rsidR="005438BB">
        <w:rPr>
          <w:rFonts w:eastAsia="Calibri"/>
        </w:rPr>
        <w:t xml:space="preserve">tize management actions and/or </w:t>
      </w:r>
      <w:r w:rsidR="00E925B7" w:rsidRPr="00E925B7">
        <w:rPr>
          <w:rFonts w:eastAsia="Calibri"/>
        </w:rPr>
        <w:t>areas to apply those actions</w:t>
      </w:r>
      <w:r w:rsidR="005438BB">
        <w:rPr>
          <w:rFonts w:eastAsia="Calibri"/>
        </w:rPr>
        <w:t xml:space="preserve">, and iii) </w:t>
      </w:r>
      <w:r w:rsidR="00E925B7" w:rsidRPr="00E925B7">
        <w:rPr>
          <w:rFonts w:eastAsia="Calibri"/>
        </w:rPr>
        <w:t>Indicators to be used in future monitoring programs</w:t>
      </w:r>
      <w:r w:rsidR="005438BB">
        <w:rPr>
          <w:rFonts w:eastAsia="Calibri"/>
        </w:rPr>
        <w:t>.</w:t>
      </w:r>
      <w:r w:rsidR="00B529BA">
        <w:rPr>
          <w:rFonts w:eastAsia="Calibri"/>
        </w:rPr>
        <w:t xml:space="preserve"> </w:t>
      </w:r>
      <w:r w:rsidR="005438BB" w:rsidRPr="00E925B7">
        <w:rPr>
          <w:rFonts w:eastAsia="Calibri"/>
        </w:rPr>
        <w:t xml:space="preserve">If </w:t>
      </w:r>
      <w:r w:rsidR="005438BB">
        <w:rPr>
          <w:rFonts w:eastAsia="Calibri"/>
        </w:rPr>
        <w:t>there are no correlations,</w:t>
      </w:r>
      <w:r w:rsidR="005438BB" w:rsidRPr="00E925B7">
        <w:rPr>
          <w:rFonts w:eastAsia="Calibri"/>
        </w:rPr>
        <w:t xml:space="preserve"> </w:t>
      </w:r>
      <w:r w:rsidR="005438BB">
        <w:rPr>
          <w:rFonts w:eastAsia="Calibri"/>
        </w:rPr>
        <w:t xml:space="preserve">stakeholders can be informed and decide whether the conceptual model need to be refined/adjusted or perhaps the data acquisition programs (in this case “contamination”) need to be modified/adjusted. </w:t>
      </w:r>
    </w:p>
    <w:p w14:paraId="6EFFEFFF" w14:textId="3A20610A" w:rsidR="005438BB" w:rsidRDefault="00B1024B" w:rsidP="00B7738A">
      <w:pPr>
        <w:ind w:left="720" w:firstLine="720"/>
        <w:jc w:val="both"/>
        <w:rPr>
          <w:rFonts w:eastAsia="Calibri"/>
        </w:rPr>
      </w:pPr>
      <w:r>
        <w:rPr>
          <w:rFonts w:eastAsia="Calibri"/>
        </w:rPr>
        <w:t xml:space="preserve">In this particular example only “contamination” was used, but the quantitative approach proposed here </w:t>
      </w:r>
      <w:del w:id="10" w:author="edlin guerra" w:date="2019-04-22T14:30:00Z">
        <w:r w:rsidDel="00475492">
          <w:rPr>
            <w:rFonts w:eastAsia="Calibri"/>
          </w:rPr>
          <w:delText xml:space="preserve">(Structural Equation Modeling) </w:delText>
        </w:r>
      </w:del>
      <w:r>
        <w:rPr>
          <w:rFonts w:eastAsia="Calibri"/>
        </w:rPr>
        <w:t xml:space="preserve">will take into consideration the entire </w:t>
      </w:r>
      <w:r w:rsidRPr="00E925B7">
        <w:rPr>
          <w:rFonts w:eastAsia="Calibri"/>
        </w:rPr>
        <w:t>suit of biological, environmental and anthropogenic variables available</w:t>
      </w:r>
      <w:r>
        <w:rPr>
          <w:rFonts w:eastAsia="Calibri"/>
        </w:rPr>
        <w:t xml:space="preserve">. </w:t>
      </w:r>
      <w:ins w:id="11" w:author="edlin guerra" w:date="2019-04-22T14:28:00Z">
        <w:r w:rsidR="000E567A">
          <w:rPr>
            <w:rFonts w:eastAsia="Calibri"/>
          </w:rPr>
          <w:t>Considering that</w:t>
        </w:r>
        <w:r w:rsidR="00E51218" w:rsidRPr="00E51218">
          <w:rPr>
            <w:rFonts w:eastAsia="Calibri"/>
          </w:rPr>
          <w:t xml:space="preserve"> </w:t>
        </w:r>
      </w:ins>
      <w:ins w:id="12" w:author="edlin guerra" w:date="2019-04-22T14:29:00Z">
        <w:r w:rsidR="008B78C8">
          <w:rPr>
            <w:rFonts w:eastAsia="Calibri"/>
          </w:rPr>
          <w:t xml:space="preserve">the </w:t>
        </w:r>
      </w:ins>
      <w:ins w:id="13" w:author="edlin guerra" w:date="2019-04-22T14:28:00Z">
        <w:r w:rsidR="00E51218" w:rsidRPr="00E51218">
          <w:rPr>
            <w:rFonts w:eastAsia="Calibri"/>
          </w:rPr>
          <w:t xml:space="preserve">Caribbean fisheries </w:t>
        </w:r>
      </w:ins>
      <w:ins w:id="14" w:author="edlin guerra" w:date="2019-04-22T14:29:00Z">
        <w:r w:rsidR="008B78C8">
          <w:rPr>
            <w:rFonts w:eastAsia="Calibri"/>
          </w:rPr>
          <w:t xml:space="preserve">and ecosystem </w:t>
        </w:r>
      </w:ins>
      <w:ins w:id="15" w:author="edlin guerra" w:date="2019-04-22T14:30:00Z">
        <w:r w:rsidR="00475492">
          <w:rPr>
            <w:rFonts w:eastAsia="Calibri"/>
          </w:rPr>
          <w:t>e</w:t>
        </w:r>
      </w:ins>
      <w:ins w:id="16" w:author="edlin guerra" w:date="2019-04-22T14:29:00Z">
        <w:r w:rsidR="00475492">
          <w:rPr>
            <w:rFonts w:eastAsia="Calibri"/>
          </w:rPr>
          <w:t xml:space="preserve">lements </w:t>
        </w:r>
      </w:ins>
      <w:ins w:id="17" w:author="edlin guerra" w:date="2019-04-22T14:30:00Z">
        <w:r w:rsidR="00475492">
          <w:rPr>
            <w:rFonts w:eastAsia="Calibri"/>
          </w:rPr>
          <w:t>are a</w:t>
        </w:r>
      </w:ins>
      <w:ins w:id="18" w:author="edlin guerra" w:date="2019-04-22T14:28:00Z">
        <w:r w:rsidR="000E567A">
          <w:rPr>
            <w:rFonts w:eastAsia="Calibri"/>
          </w:rPr>
          <w:t xml:space="preserve"> </w:t>
        </w:r>
        <w:r w:rsidR="00E51218" w:rsidRPr="00E51218">
          <w:rPr>
            <w:rFonts w:eastAsia="Calibri"/>
          </w:rPr>
          <w:t xml:space="preserve">complex </w:t>
        </w:r>
        <w:r w:rsidR="000E567A">
          <w:rPr>
            <w:rFonts w:eastAsia="Calibri"/>
          </w:rPr>
          <w:t>system</w:t>
        </w:r>
        <w:r w:rsidR="00E51218" w:rsidRPr="00E51218">
          <w:rPr>
            <w:rFonts w:eastAsia="Calibri"/>
          </w:rPr>
          <w:t>,</w:t>
        </w:r>
      </w:ins>
      <w:ins w:id="19" w:author="edlin guerra" w:date="2019-04-22T14:34:00Z">
        <w:r w:rsidR="00B7738A" w:rsidRPr="00B7738A">
          <w:t xml:space="preserve"> </w:t>
        </w:r>
        <w:r w:rsidR="00B7738A">
          <w:rPr>
            <w:rFonts w:eastAsia="Calibri"/>
          </w:rPr>
          <w:t>S</w:t>
        </w:r>
        <w:r w:rsidR="00B7738A" w:rsidRPr="00B7738A">
          <w:rPr>
            <w:rFonts w:eastAsia="Calibri"/>
          </w:rPr>
          <w:t xml:space="preserve">tructural </w:t>
        </w:r>
        <w:r w:rsidR="00B7738A">
          <w:rPr>
            <w:rFonts w:eastAsia="Calibri"/>
          </w:rPr>
          <w:t>E</w:t>
        </w:r>
        <w:r w:rsidR="00B7738A" w:rsidRPr="00B7738A">
          <w:rPr>
            <w:rFonts w:eastAsia="Calibri"/>
          </w:rPr>
          <w:t xml:space="preserve">quation </w:t>
        </w:r>
        <w:r w:rsidR="00B7738A">
          <w:rPr>
            <w:rFonts w:eastAsia="Calibri"/>
          </w:rPr>
          <w:t>M</w:t>
        </w:r>
        <w:r w:rsidR="00B7738A" w:rsidRPr="00B7738A">
          <w:rPr>
            <w:rFonts w:eastAsia="Calibri"/>
          </w:rPr>
          <w:t>eta-</w:t>
        </w:r>
        <w:r w:rsidR="00B7738A">
          <w:rPr>
            <w:rFonts w:eastAsia="Calibri"/>
          </w:rPr>
          <w:t>M</w:t>
        </w:r>
        <w:r w:rsidR="00B7738A" w:rsidRPr="00B7738A">
          <w:rPr>
            <w:rFonts w:eastAsia="Calibri"/>
          </w:rPr>
          <w:t xml:space="preserve">odels (SEMMs) </w:t>
        </w:r>
        <w:r w:rsidR="00B7738A">
          <w:rPr>
            <w:rFonts w:eastAsia="Calibri"/>
          </w:rPr>
          <w:t>will be used to</w:t>
        </w:r>
        <w:r w:rsidR="00B7738A" w:rsidRPr="00B7738A">
          <w:rPr>
            <w:rFonts w:eastAsia="Calibri"/>
          </w:rPr>
          <w:t xml:space="preserve"> represent general relationships among multiple</w:t>
        </w:r>
        <w:r w:rsidR="00B7738A">
          <w:rPr>
            <w:rFonts w:eastAsia="Calibri"/>
          </w:rPr>
          <w:t xml:space="preserve"> </w:t>
        </w:r>
        <w:r w:rsidR="00B7738A" w:rsidRPr="00B7738A">
          <w:rPr>
            <w:rFonts w:eastAsia="Calibri"/>
          </w:rPr>
          <w:t>theoretical constructs</w:t>
        </w:r>
      </w:ins>
      <w:ins w:id="20" w:author="edlin guerra" w:date="2019-04-22T14:28:00Z">
        <w:r w:rsidR="00E51218">
          <w:rPr>
            <w:rFonts w:eastAsia="Calibri"/>
          </w:rPr>
          <w:t xml:space="preserve"> </w:t>
        </w:r>
      </w:ins>
      <w:ins w:id="21" w:author="edlin guerra" w:date="2019-04-22T14:34:00Z">
        <w:r w:rsidR="00B7738A">
          <w:rPr>
            <w:rFonts w:eastAsia="Calibri"/>
          </w:rPr>
          <w:t>(</w:t>
        </w:r>
      </w:ins>
      <w:ins w:id="22" w:author="edlin guerra" w:date="2019-04-22T14:35:00Z">
        <w:r w:rsidR="00D63BDB">
          <w:rPr>
            <w:rFonts w:eastAsia="Calibri"/>
          </w:rPr>
          <w:t>from qualitative analys</w:t>
        </w:r>
      </w:ins>
      <w:ins w:id="23" w:author="edlin guerra" w:date="2019-04-22T14:37:00Z">
        <w:r w:rsidR="00980BFD">
          <w:rPr>
            <w:rFonts w:eastAsia="Calibri"/>
          </w:rPr>
          <w:t>e</w:t>
        </w:r>
      </w:ins>
      <w:ins w:id="24" w:author="edlin guerra" w:date="2019-04-22T14:35:00Z">
        <w:r w:rsidR="00D63BDB">
          <w:rPr>
            <w:rFonts w:eastAsia="Calibri"/>
          </w:rPr>
          <w:t xml:space="preserve">s) and </w:t>
        </w:r>
        <w:r w:rsidR="00FF6D49">
          <w:rPr>
            <w:rFonts w:eastAsia="Calibri"/>
          </w:rPr>
          <w:t>model derive from data analysis (from S</w:t>
        </w:r>
      </w:ins>
      <w:ins w:id="25" w:author="edlin guerra" w:date="2019-04-22T14:36:00Z">
        <w:r w:rsidR="00FF6D49">
          <w:rPr>
            <w:rFonts w:eastAsia="Calibri"/>
          </w:rPr>
          <w:t>EM</w:t>
        </w:r>
      </w:ins>
      <w:ins w:id="26" w:author="edlin guerra" w:date="2019-04-22T14:35:00Z">
        <w:r w:rsidR="00FF6D49">
          <w:rPr>
            <w:rFonts w:eastAsia="Calibri"/>
          </w:rPr>
          <w:t>)</w:t>
        </w:r>
      </w:ins>
      <w:ins w:id="27" w:author="edlin guerra" w:date="2019-04-22T14:25:00Z">
        <w:r w:rsidR="00A235E4">
          <w:rPr>
            <w:rFonts w:eastAsia="Calibri"/>
          </w:rPr>
          <w:t>.</w:t>
        </w:r>
        <w:r w:rsidR="00C81DC7">
          <w:rPr>
            <w:rFonts w:eastAsia="Calibri"/>
          </w:rPr>
          <w:t xml:space="preserve"> </w:t>
        </w:r>
      </w:ins>
      <w:r w:rsidR="005438BB">
        <w:rPr>
          <w:rFonts w:eastAsia="Calibri"/>
        </w:rPr>
        <w:t xml:space="preserve">Overall, this iterative process between the qualitative and quantitative approach will allow to: 1) refine the conceptual model, 2) validate elements of the conceptual model that the stakeholders might disagree about, 3) reduce uncertainty in those elements of the model that stakeholders might be </w:t>
      </w:r>
      <w:r>
        <w:rPr>
          <w:rFonts w:eastAsia="Calibri"/>
        </w:rPr>
        <w:t>unsure about, and 4) identify</w:t>
      </w:r>
      <w:r w:rsidR="005438BB">
        <w:rPr>
          <w:rFonts w:eastAsia="Calibri"/>
        </w:rPr>
        <w:t xml:space="preserve"> important elements of the conceptual model that needs immediate research efforts.</w:t>
      </w:r>
    </w:p>
    <w:p w14:paraId="11D558F4" w14:textId="57854296" w:rsidR="00B706C4" w:rsidRPr="0094222A" w:rsidRDefault="00B1024B" w:rsidP="0094222A">
      <w:pPr>
        <w:ind w:left="720" w:firstLine="720"/>
        <w:jc w:val="both"/>
        <w:rPr>
          <w:rFonts w:eastAsia="Calibri"/>
        </w:rPr>
      </w:pPr>
      <w:r>
        <w:rPr>
          <w:rFonts w:eastAsia="Calibri"/>
        </w:rPr>
        <w:t>Finally, this validation/comparison exercise will also help with re-evaluating the strategic objectives originally proposed by the stakeholders, which will ultimately feed in</w:t>
      </w:r>
      <w:r w:rsidR="00130406">
        <w:rPr>
          <w:rFonts w:eastAsia="Calibri"/>
        </w:rPr>
        <w:t>to Lenfest’s se</w:t>
      </w:r>
      <w:r>
        <w:rPr>
          <w:rFonts w:eastAsia="Calibri"/>
        </w:rPr>
        <w:t xml:space="preserve">cond step to develop an </w:t>
      </w:r>
      <w:r w:rsidR="0016210E">
        <w:rPr>
          <w:rFonts w:eastAsia="Calibri"/>
        </w:rPr>
        <w:t>FEP</w:t>
      </w:r>
      <w:r>
        <w:rPr>
          <w:rFonts w:eastAsia="Calibri"/>
        </w:rPr>
        <w:t xml:space="preserve"> (where are we going?)</w:t>
      </w:r>
      <w:r w:rsidR="00130406">
        <w:rPr>
          <w:rFonts w:eastAsia="Calibri"/>
        </w:rPr>
        <w:t xml:space="preserve">. </w:t>
      </w:r>
      <w:r>
        <w:rPr>
          <w:rFonts w:eastAsia="Calibri"/>
        </w:rPr>
        <w:t>During a</w:t>
      </w:r>
      <w:r w:rsidR="00F11C4A">
        <w:rPr>
          <w:rFonts w:eastAsia="Calibri"/>
        </w:rPr>
        <w:t xml:space="preserve"> final</w:t>
      </w:r>
      <w:r w:rsidR="00130406">
        <w:rPr>
          <w:rFonts w:eastAsia="Calibri"/>
        </w:rPr>
        <w:t xml:space="preserve"> </w:t>
      </w:r>
      <w:r w:rsidR="004D432E">
        <w:rPr>
          <w:rFonts w:eastAsia="Calibri"/>
        </w:rPr>
        <w:t xml:space="preserve">series of </w:t>
      </w:r>
      <w:r w:rsidR="00130406">
        <w:rPr>
          <w:rFonts w:eastAsia="Calibri"/>
        </w:rPr>
        <w:t>workshop</w:t>
      </w:r>
      <w:r w:rsidR="004D432E">
        <w:rPr>
          <w:rFonts w:eastAsia="Calibri"/>
        </w:rPr>
        <w:t>s</w:t>
      </w:r>
      <w:r w:rsidR="00130406">
        <w:rPr>
          <w:rFonts w:eastAsia="Calibri"/>
        </w:rPr>
        <w:t xml:space="preserve">, we will present the </w:t>
      </w:r>
      <w:r>
        <w:rPr>
          <w:rFonts w:eastAsia="Calibri"/>
        </w:rPr>
        <w:t xml:space="preserve">results of the </w:t>
      </w:r>
      <w:r w:rsidR="00130406">
        <w:rPr>
          <w:rFonts w:eastAsia="Calibri"/>
        </w:rPr>
        <w:t>project</w:t>
      </w:r>
      <w:r>
        <w:rPr>
          <w:rFonts w:eastAsia="Calibri"/>
        </w:rPr>
        <w:t>, models</w:t>
      </w:r>
      <w:r w:rsidR="00130406">
        <w:rPr>
          <w:rFonts w:eastAsia="Calibri"/>
        </w:rPr>
        <w:t>,</w:t>
      </w:r>
      <w:r>
        <w:rPr>
          <w:rFonts w:eastAsia="Calibri"/>
        </w:rPr>
        <w:t xml:space="preserve"> indicators and threats; in order to receive </w:t>
      </w:r>
      <w:r w:rsidR="00130406">
        <w:rPr>
          <w:rFonts w:eastAsia="Calibri"/>
        </w:rPr>
        <w:t xml:space="preserve">feedback from the stakeholders in relation to </w:t>
      </w:r>
      <w:r>
        <w:rPr>
          <w:rFonts w:eastAsia="Calibri"/>
        </w:rPr>
        <w:t>the strategic objectives</w:t>
      </w:r>
      <w:r w:rsidR="00130406">
        <w:rPr>
          <w:rFonts w:eastAsia="Calibri"/>
        </w:rPr>
        <w:t xml:space="preserve">. The key players will be the resource managers, not only those acting at the federal agencies (e.g. NOAA line office representatives), but also at the state level (e.g. DRNA, DPNR, management officers of protected areas, etc). </w:t>
      </w:r>
    </w:p>
    <w:p w14:paraId="5F56B318" w14:textId="77777777" w:rsidR="00CA51DB" w:rsidRDefault="00CA51DB" w:rsidP="00B706C4">
      <w:pPr>
        <w:ind w:left="720"/>
        <w:jc w:val="both"/>
        <w:sectPr w:rsidR="00CA51DB" w:rsidSect="0078390D">
          <w:pgSz w:w="12240" w:h="15840"/>
          <w:pgMar w:top="1440" w:right="1080" w:bottom="1440" w:left="1080" w:header="720" w:footer="720" w:gutter="0"/>
          <w:cols w:space="720"/>
          <w:docGrid w:linePitch="326"/>
        </w:sectPr>
      </w:pPr>
    </w:p>
    <w:p w14:paraId="49F7AF90" w14:textId="47E620FE" w:rsidR="00AD3E90" w:rsidRDefault="000B4B0F" w:rsidP="000B4B0F">
      <w:pPr>
        <w:jc w:val="both"/>
        <w:rPr>
          <w:rFonts w:ascii="Calibri" w:eastAsia="Calibri" w:hAnsi="Calibri" w:cs="Calibri"/>
        </w:rPr>
      </w:pPr>
      <w:r>
        <w:rPr>
          <w:rFonts w:ascii="Calibri" w:eastAsia="Calibri" w:hAnsi="Calibri" w:cs="Calibri"/>
          <w:b/>
        </w:rPr>
        <w:lastRenderedPageBreak/>
        <w:t xml:space="preserve">Data </w:t>
      </w:r>
      <w:r w:rsidR="001158BF">
        <w:rPr>
          <w:rFonts w:ascii="Calibri" w:eastAsia="Calibri" w:hAnsi="Calibri" w:cs="Calibri"/>
          <w:b/>
        </w:rPr>
        <w:t xml:space="preserve">Sources. </w:t>
      </w:r>
      <w:r w:rsidR="001158BF">
        <w:rPr>
          <w:rFonts w:ascii="Calibri" w:eastAsia="Calibri" w:hAnsi="Calibri" w:cs="Calibri"/>
        </w:rPr>
        <w:t xml:space="preserve">Describe or list any potential sources of data that will be needed to address the research question(s). </w:t>
      </w:r>
    </w:p>
    <w:p w14:paraId="1429801E" w14:textId="05A61482" w:rsidR="00AD3E90" w:rsidRDefault="00AD3E90">
      <w:pPr>
        <w:ind w:left="720"/>
        <w:jc w:val="both"/>
        <w:rPr>
          <w:rFonts w:ascii="Calibri" w:eastAsia="Calibri" w:hAnsi="Calibri" w:cs="Calibri"/>
        </w:rPr>
      </w:pPr>
    </w:p>
    <w:p w14:paraId="2029A44D" w14:textId="19C78BC9" w:rsidR="00FD3317" w:rsidRDefault="00FD3317">
      <w:pPr>
        <w:ind w:left="720"/>
        <w:jc w:val="both"/>
        <w:rPr>
          <w:rFonts w:eastAsia="Calibri"/>
        </w:rPr>
      </w:pPr>
    </w:p>
    <w:p w14:paraId="1724C1D0" w14:textId="604CAA2D" w:rsidR="00AD3E90" w:rsidRDefault="00FD1B76">
      <w:pPr>
        <w:ind w:left="720"/>
        <w:jc w:val="both"/>
        <w:rPr>
          <w:rFonts w:eastAsia="Calibri"/>
        </w:rPr>
      </w:pPr>
      <w:r w:rsidRPr="00FD3317">
        <w:rPr>
          <w:rFonts w:eastAsia="Calibri"/>
        </w:rPr>
        <w:t xml:space="preserve">Table </w:t>
      </w:r>
      <w:r w:rsidR="00A33BD9">
        <w:rPr>
          <w:rFonts w:eastAsia="Calibri"/>
        </w:rPr>
        <w:t>3</w:t>
      </w:r>
      <w:r w:rsidRPr="00FD3317">
        <w:rPr>
          <w:rFonts w:eastAsia="Calibri"/>
        </w:rPr>
        <w:t>.</w:t>
      </w:r>
      <w:r w:rsidR="00FD3317">
        <w:rPr>
          <w:rFonts w:eastAsia="Calibri"/>
        </w:rPr>
        <w:t xml:space="preserve"> </w:t>
      </w:r>
      <w:r w:rsidR="00FA6021">
        <w:rPr>
          <w:rFonts w:eastAsia="Calibri"/>
        </w:rPr>
        <w:t xml:space="preserve">Examples of </w:t>
      </w:r>
      <w:r w:rsidR="00FD3317">
        <w:rPr>
          <w:rFonts w:eastAsia="Calibri"/>
        </w:rPr>
        <w:t xml:space="preserve">datasets to be considered in this </w:t>
      </w:r>
      <w:r w:rsidR="00081F90">
        <w:rPr>
          <w:rFonts w:eastAsia="Calibri"/>
        </w:rPr>
        <w:t>project</w:t>
      </w:r>
      <w:r w:rsidR="00E156AB">
        <w:rPr>
          <w:rFonts w:eastAsia="Calibri"/>
        </w:rPr>
        <w:t>.</w:t>
      </w:r>
      <w:r w:rsidR="00D90DF4">
        <w:rPr>
          <w:rFonts w:eastAsia="Calibri"/>
        </w:rPr>
        <w:t xml:space="preserve"> </w:t>
      </w:r>
      <w:r w:rsidR="00FA6021">
        <w:rPr>
          <w:rFonts w:eastAsia="Calibri"/>
        </w:rPr>
        <w:t xml:space="preserve">This list is not complete and it </w:t>
      </w:r>
      <w:r w:rsidR="00D90DF4">
        <w:rPr>
          <w:rFonts w:eastAsia="Calibri"/>
        </w:rPr>
        <w:t xml:space="preserve">is expected that </w:t>
      </w:r>
      <w:r w:rsidR="00FA6021">
        <w:rPr>
          <w:rFonts w:eastAsia="Calibri"/>
        </w:rPr>
        <w:t>it</w:t>
      </w:r>
      <w:r w:rsidR="00D90DF4">
        <w:rPr>
          <w:rFonts w:eastAsia="Calibri"/>
        </w:rPr>
        <w:t xml:space="preserve"> will be expanded</w:t>
      </w:r>
      <w:r w:rsidR="00FA6021">
        <w:rPr>
          <w:rFonts w:eastAsia="Calibri"/>
        </w:rPr>
        <w:t>/complmented</w:t>
      </w:r>
      <w:r w:rsidR="00D90DF4">
        <w:rPr>
          <w:rFonts w:eastAsia="Calibri"/>
        </w:rPr>
        <w:t xml:space="preserve"> during the course of the project.</w:t>
      </w:r>
    </w:p>
    <w:p w14:paraId="37CC74BB" w14:textId="511AD3D9" w:rsidR="00E156AB" w:rsidRPr="00826243" w:rsidRDefault="00E156AB" w:rsidP="00E156AB">
      <w:pPr>
        <w:jc w:val="both"/>
        <w:rPr>
          <w:rFonts w:ascii="Calibri" w:eastAsia="Calibri" w:hAnsi="Calibri" w:cs="Calibri"/>
        </w:rPr>
      </w:pPr>
    </w:p>
    <w:tbl>
      <w:tblPr>
        <w:tblStyle w:val="Tablaconcuadrcula"/>
        <w:tblW w:w="12495" w:type="dxa"/>
        <w:tblLayout w:type="fixed"/>
        <w:tblLook w:val="04A0" w:firstRow="1" w:lastRow="0" w:firstColumn="1" w:lastColumn="0" w:noHBand="0" w:noVBand="1"/>
      </w:tblPr>
      <w:tblGrid>
        <w:gridCol w:w="1885"/>
        <w:gridCol w:w="1620"/>
        <w:gridCol w:w="1170"/>
        <w:gridCol w:w="1530"/>
        <w:gridCol w:w="3145"/>
        <w:gridCol w:w="3145"/>
      </w:tblGrid>
      <w:tr w:rsidR="00E156AB" w:rsidRPr="00826243" w14:paraId="58064C11" w14:textId="77777777" w:rsidTr="002F7DC5">
        <w:tc>
          <w:tcPr>
            <w:tcW w:w="12495" w:type="dxa"/>
            <w:gridSpan w:val="6"/>
          </w:tcPr>
          <w:p w14:paraId="39A708B8" w14:textId="77777777" w:rsidR="00E156AB" w:rsidRPr="00856489" w:rsidRDefault="00E156AB" w:rsidP="002F7DC5">
            <w:pPr>
              <w:jc w:val="both"/>
              <w:rPr>
                <w:rFonts w:ascii="Calibri" w:eastAsia="Calibri" w:hAnsi="Calibri" w:cs="Calibri"/>
                <w:b/>
                <w:sz w:val="20"/>
                <w:szCs w:val="20"/>
              </w:rPr>
            </w:pPr>
            <w:r w:rsidRPr="00856489">
              <w:rPr>
                <w:rFonts w:ascii="Calibri" w:eastAsia="Calibri" w:hAnsi="Calibri" w:cs="Calibri"/>
                <w:b/>
                <w:sz w:val="20"/>
                <w:szCs w:val="20"/>
              </w:rPr>
              <w:t>Fisheries Independent and habitat</w:t>
            </w:r>
          </w:p>
        </w:tc>
      </w:tr>
      <w:tr w:rsidR="00E156AB" w:rsidRPr="00826243" w14:paraId="2D0C72C1" w14:textId="77777777" w:rsidTr="00856489">
        <w:tc>
          <w:tcPr>
            <w:tcW w:w="1885" w:type="dxa"/>
          </w:tcPr>
          <w:p w14:paraId="04A0FE1F" w14:textId="77777777" w:rsidR="00E156AB" w:rsidRPr="00856489" w:rsidRDefault="00E156AB" w:rsidP="002F7DC5">
            <w:pPr>
              <w:jc w:val="both"/>
              <w:rPr>
                <w:rFonts w:ascii="Calibri" w:eastAsia="Calibri" w:hAnsi="Calibri" w:cs="Calibri"/>
                <w:sz w:val="20"/>
                <w:szCs w:val="20"/>
              </w:rPr>
            </w:pPr>
            <w:r w:rsidRPr="00856489">
              <w:rPr>
                <w:rFonts w:ascii="Calibri" w:eastAsia="Calibri" w:hAnsi="Calibri" w:cs="Calibri"/>
                <w:sz w:val="20"/>
                <w:szCs w:val="20"/>
              </w:rPr>
              <w:t>Name</w:t>
            </w:r>
          </w:p>
        </w:tc>
        <w:tc>
          <w:tcPr>
            <w:tcW w:w="1620" w:type="dxa"/>
          </w:tcPr>
          <w:p w14:paraId="2F41ABDA" w14:textId="77777777" w:rsidR="00E156AB" w:rsidRPr="00856489" w:rsidRDefault="00E156AB" w:rsidP="002F7DC5">
            <w:pPr>
              <w:jc w:val="both"/>
              <w:rPr>
                <w:rFonts w:ascii="Calibri" w:eastAsia="Calibri" w:hAnsi="Calibri" w:cs="Calibri"/>
                <w:sz w:val="20"/>
                <w:szCs w:val="20"/>
              </w:rPr>
            </w:pPr>
            <w:r w:rsidRPr="00856489">
              <w:rPr>
                <w:rFonts w:ascii="Calibri" w:eastAsia="Calibri" w:hAnsi="Calibri" w:cs="Calibri"/>
                <w:sz w:val="20"/>
                <w:szCs w:val="20"/>
              </w:rPr>
              <w:t>Responsible</w:t>
            </w:r>
          </w:p>
        </w:tc>
        <w:tc>
          <w:tcPr>
            <w:tcW w:w="1170" w:type="dxa"/>
          </w:tcPr>
          <w:p w14:paraId="056A93B4" w14:textId="77777777" w:rsidR="00E156AB" w:rsidRPr="00856489" w:rsidRDefault="00E156AB" w:rsidP="002F7DC5">
            <w:pPr>
              <w:jc w:val="both"/>
              <w:rPr>
                <w:rFonts w:ascii="Calibri" w:eastAsia="Calibri" w:hAnsi="Calibri" w:cs="Calibri"/>
                <w:sz w:val="20"/>
                <w:szCs w:val="20"/>
              </w:rPr>
            </w:pPr>
            <w:r w:rsidRPr="00856489">
              <w:rPr>
                <w:rFonts w:ascii="Calibri" w:eastAsia="Calibri" w:hAnsi="Calibri" w:cs="Calibri"/>
                <w:sz w:val="20"/>
                <w:szCs w:val="20"/>
              </w:rPr>
              <w:t># Locations</w:t>
            </w:r>
          </w:p>
        </w:tc>
        <w:tc>
          <w:tcPr>
            <w:tcW w:w="1530" w:type="dxa"/>
          </w:tcPr>
          <w:p w14:paraId="64B11B22" w14:textId="77777777" w:rsidR="00E156AB" w:rsidRPr="00856489" w:rsidRDefault="00E156AB" w:rsidP="002F7DC5">
            <w:pPr>
              <w:jc w:val="both"/>
              <w:rPr>
                <w:rFonts w:ascii="Calibri" w:eastAsia="Calibri" w:hAnsi="Calibri" w:cs="Calibri"/>
                <w:sz w:val="20"/>
                <w:szCs w:val="20"/>
              </w:rPr>
            </w:pPr>
            <w:r w:rsidRPr="00856489">
              <w:rPr>
                <w:rFonts w:ascii="Calibri" w:eastAsia="Calibri" w:hAnsi="Calibri" w:cs="Calibri"/>
                <w:sz w:val="20"/>
                <w:szCs w:val="20"/>
              </w:rPr>
              <w:t>Time spawn</w:t>
            </w:r>
          </w:p>
        </w:tc>
        <w:tc>
          <w:tcPr>
            <w:tcW w:w="3145" w:type="dxa"/>
          </w:tcPr>
          <w:p w14:paraId="796AD0C6" w14:textId="77777777" w:rsidR="00E156AB" w:rsidRPr="00856489" w:rsidRDefault="00E156AB" w:rsidP="002F7DC5">
            <w:pPr>
              <w:jc w:val="both"/>
              <w:rPr>
                <w:rFonts w:ascii="Calibri" w:eastAsia="Calibri" w:hAnsi="Calibri" w:cs="Calibri"/>
                <w:sz w:val="20"/>
                <w:szCs w:val="20"/>
              </w:rPr>
            </w:pPr>
            <w:r w:rsidRPr="00856489">
              <w:rPr>
                <w:rFonts w:ascii="Calibri" w:eastAsia="Calibri" w:hAnsi="Calibri" w:cs="Calibri"/>
                <w:sz w:val="20"/>
                <w:szCs w:val="20"/>
              </w:rPr>
              <w:t>Scale</w:t>
            </w:r>
          </w:p>
        </w:tc>
        <w:tc>
          <w:tcPr>
            <w:tcW w:w="3145" w:type="dxa"/>
          </w:tcPr>
          <w:p w14:paraId="11D82B93" w14:textId="77777777" w:rsidR="00E156AB" w:rsidRPr="00856489" w:rsidRDefault="00E156AB" w:rsidP="002F7DC5">
            <w:pPr>
              <w:jc w:val="both"/>
              <w:rPr>
                <w:rFonts w:ascii="Calibri" w:eastAsia="Calibri" w:hAnsi="Calibri" w:cs="Calibri"/>
                <w:sz w:val="20"/>
                <w:szCs w:val="20"/>
              </w:rPr>
            </w:pPr>
            <w:r w:rsidRPr="00856489">
              <w:rPr>
                <w:rFonts w:ascii="Calibri" w:eastAsia="Calibri" w:hAnsi="Calibri" w:cs="Calibri"/>
                <w:sz w:val="20"/>
                <w:szCs w:val="20"/>
              </w:rPr>
              <w:t>Type of data</w:t>
            </w:r>
          </w:p>
        </w:tc>
      </w:tr>
      <w:tr w:rsidR="00E156AB" w:rsidRPr="00826243" w14:paraId="2D843E56" w14:textId="77777777" w:rsidTr="00856489">
        <w:tc>
          <w:tcPr>
            <w:tcW w:w="1885" w:type="dxa"/>
          </w:tcPr>
          <w:p w14:paraId="519B3379" w14:textId="77777777" w:rsidR="00E156AB" w:rsidRPr="00856489" w:rsidRDefault="00E156AB" w:rsidP="002F7DC5">
            <w:pPr>
              <w:jc w:val="both"/>
              <w:rPr>
                <w:rFonts w:ascii="Calibri" w:eastAsia="Calibri" w:hAnsi="Calibri" w:cs="Calibri"/>
                <w:sz w:val="20"/>
                <w:szCs w:val="20"/>
              </w:rPr>
            </w:pPr>
            <w:r w:rsidRPr="00856489">
              <w:rPr>
                <w:rFonts w:ascii="Calibri" w:eastAsia="Calibri" w:hAnsi="Calibri" w:cs="Calibri"/>
                <w:sz w:val="20"/>
                <w:szCs w:val="20"/>
              </w:rPr>
              <w:t>SEAMAP - C</w:t>
            </w:r>
          </w:p>
        </w:tc>
        <w:tc>
          <w:tcPr>
            <w:tcW w:w="1620" w:type="dxa"/>
          </w:tcPr>
          <w:p w14:paraId="4A128F3C" w14:textId="77777777" w:rsidR="00E156AB" w:rsidRPr="00856489" w:rsidRDefault="00E156AB" w:rsidP="002F7DC5">
            <w:pPr>
              <w:jc w:val="both"/>
              <w:rPr>
                <w:rFonts w:ascii="Calibri" w:eastAsia="Calibri" w:hAnsi="Calibri" w:cs="Calibri"/>
                <w:sz w:val="20"/>
                <w:szCs w:val="20"/>
              </w:rPr>
            </w:pPr>
            <w:r w:rsidRPr="00856489">
              <w:rPr>
                <w:rFonts w:ascii="Calibri" w:eastAsia="Calibri" w:hAnsi="Calibri" w:cs="Calibri"/>
                <w:sz w:val="20"/>
                <w:szCs w:val="20"/>
              </w:rPr>
              <w:t>Seagrant</w:t>
            </w:r>
          </w:p>
        </w:tc>
        <w:tc>
          <w:tcPr>
            <w:tcW w:w="1170" w:type="dxa"/>
          </w:tcPr>
          <w:p w14:paraId="450DC850" w14:textId="77777777" w:rsidR="00E156AB" w:rsidRPr="00856489" w:rsidRDefault="00E156AB" w:rsidP="002F7DC5">
            <w:pPr>
              <w:jc w:val="both"/>
              <w:rPr>
                <w:rFonts w:ascii="Calibri" w:eastAsia="Calibri" w:hAnsi="Calibri" w:cs="Calibri"/>
                <w:sz w:val="20"/>
                <w:szCs w:val="20"/>
              </w:rPr>
            </w:pPr>
            <w:r w:rsidRPr="00856489">
              <w:rPr>
                <w:rFonts w:ascii="Calibri" w:eastAsia="Calibri" w:hAnsi="Calibri" w:cs="Calibri"/>
                <w:sz w:val="20"/>
                <w:szCs w:val="20"/>
              </w:rPr>
              <w:t>45-72</w:t>
            </w:r>
          </w:p>
        </w:tc>
        <w:tc>
          <w:tcPr>
            <w:tcW w:w="1530" w:type="dxa"/>
          </w:tcPr>
          <w:p w14:paraId="3CCA84E5" w14:textId="77777777" w:rsidR="00E156AB" w:rsidRPr="00856489" w:rsidRDefault="00E156AB" w:rsidP="002F7DC5">
            <w:pPr>
              <w:jc w:val="both"/>
              <w:rPr>
                <w:rFonts w:ascii="Calibri" w:eastAsia="Calibri" w:hAnsi="Calibri" w:cs="Calibri"/>
                <w:sz w:val="20"/>
                <w:szCs w:val="20"/>
              </w:rPr>
            </w:pPr>
            <w:r w:rsidRPr="00856489">
              <w:rPr>
                <w:rFonts w:ascii="Calibri" w:eastAsia="Calibri" w:hAnsi="Calibri" w:cs="Calibri"/>
                <w:sz w:val="20"/>
                <w:szCs w:val="20"/>
              </w:rPr>
              <w:t>1999-2018</w:t>
            </w:r>
          </w:p>
        </w:tc>
        <w:tc>
          <w:tcPr>
            <w:tcW w:w="3145" w:type="dxa"/>
          </w:tcPr>
          <w:p w14:paraId="40592B3E" w14:textId="77777777" w:rsidR="00E156AB" w:rsidRPr="00856489" w:rsidRDefault="00E156AB" w:rsidP="002F7DC5">
            <w:pPr>
              <w:jc w:val="both"/>
              <w:rPr>
                <w:rFonts w:ascii="Calibri" w:eastAsia="Calibri" w:hAnsi="Calibri" w:cs="Calibri"/>
                <w:sz w:val="20"/>
                <w:szCs w:val="20"/>
              </w:rPr>
            </w:pPr>
            <w:r w:rsidRPr="00856489">
              <w:rPr>
                <w:rFonts w:ascii="Calibri" w:eastAsia="Calibri" w:hAnsi="Calibri" w:cs="Calibri"/>
                <w:sz w:val="20"/>
                <w:szCs w:val="20"/>
              </w:rPr>
              <w:t>Regional (PR, STJ, SCX)</w:t>
            </w:r>
          </w:p>
        </w:tc>
        <w:tc>
          <w:tcPr>
            <w:tcW w:w="3145" w:type="dxa"/>
          </w:tcPr>
          <w:p w14:paraId="37DCD280" w14:textId="791552A3" w:rsidR="00E156AB" w:rsidRPr="00856489" w:rsidRDefault="004759E2" w:rsidP="002F7DC5">
            <w:pPr>
              <w:jc w:val="both"/>
              <w:rPr>
                <w:rFonts w:ascii="Calibri" w:eastAsia="Calibri" w:hAnsi="Calibri" w:cs="Calibri"/>
                <w:sz w:val="20"/>
                <w:szCs w:val="20"/>
              </w:rPr>
            </w:pPr>
            <w:r w:rsidRPr="00856489">
              <w:rPr>
                <w:rFonts w:ascii="Calibri" w:eastAsia="Calibri" w:hAnsi="Calibri" w:cs="Calibri"/>
                <w:sz w:val="20"/>
                <w:szCs w:val="20"/>
              </w:rPr>
              <w:t>Fish Assemblages</w:t>
            </w:r>
          </w:p>
        </w:tc>
      </w:tr>
      <w:tr w:rsidR="00E156AB" w:rsidRPr="00826243" w14:paraId="3C5A6D13" w14:textId="77777777" w:rsidTr="00856489">
        <w:tc>
          <w:tcPr>
            <w:tcW w:w="1885" w:type="dxa"/>
          </w:tcPr>
          <w:p w14:paraId="455827CF" w14:textId="77777777" w:rsidR="00E156AB" w:rsidRPr="00856489" w:rsidRDefault="00E156AB" w:rsidP="002F7DC5">
            <w:pPr>
              <w:jc w:val="both"/>
              <w:rPr>
                <w:rFonts w:ascii="Calibri" w:eastAsia="Calibri" w:hAnsi="Calibri" w:cs="Calibri"/>
                <w:sz w:val="20"/>
                <w:szCs w:val="20"/>
              </w:rPr>
            </w:pPr>
            <w:r w:rsidRPr="00856489">
              <w:rPr>
                <w:rFonts w:ascii="Calibri" w:eastAsia="Calibri" w:hAnsi="Calibri" w:cs="Calibri"/>
                <w:sz w:val="20"/>
                <w:szCs w:val="20"/>
              </w:rPr>
              <w:t>PR Coral Monitoring Program</w:t>
            </w:r>
          </w:p>
        </w:tc>
        <w:tc>
          <w:tcPr>
            <w:tcW w:w="1620" w:type="dxa"/>
          </w:tcPr>
          <w:p w14:paraId="61FBFD60" w14:textId="77777777" w:rsidR="00E156AB" w:rsidRPr="00856489" w:rsidRDefault="00E156AB" w:rsidP="002F7DC5">
            <w:pPr>
              <w:jc w:val="both"/>
              <w:rPr>
                <w:rFonts w:ascii="Calibri" w:eastAsia="Calibri" w:hAnsi="Calibri" w:cs="Calibri"/>
                <w:sz w:val="20"/>
                <w:szCs w:val="20"/>
              </w:rPr>
            </w:pPr>
            <w:r w:rsidRPr="00856489">
              <w:rPr>
                <w:rFonts w:ascii="Calibri" w:eastAsia="Calibri" w:hAnsi="Calibri" w:cs="Calibri"/>
                <w:sz w:val="20"/>
                <w:szCs w:val="20"/>
              </w:rPr>
              <w:t>DRNA</w:t>
            </w:r>
          </w:p>
        </w:tc>
        <w:tc>
          <w:tcPr>
            <w:tcW w:w="1170" w:type="dxa"/>
          </w:tcPr>
          <w:p w14:paraId="1B34292A" w14:textId="77777777" w:rsidR="00E156AB" w:rsidRPr="00856489" w:rsidRDefault="00E156AB" w:rsidP="002F7DC5">
            <w:pPr>
              <w:jc w:val="both"/>
              <w:rPr>
                <w:rFonts w:ascii="Calibri" w:eastAsia="Calibri" w:hAnsi="Calibri" w:cs="Calibri"/>
                <w:sz w:val="20"/>
                <w:szCs w:val="20"/>
              </w:rPr>
            </w:pPr>
            <w:r w:rsidRPr="00856489">
              <w:rPr>
                <w:rFonts w:ascii="Calibri" w:eastAsia="Calibri" w:hAnsi="Calibri" w:cs="Calibri"/>
                <w:sz w:val="20"/>
                <w:szCs w:val="20"/>
              </w:rPr>
              <w:t>21-42</w:t>
            </w:r>
          </w:p>
        </w:tc>
        <w:tc>
          <w:tcPr>
            <w:tcW w:w="1530" w:type="dxa"/>
          </w:tcPr>
          <w:p w14:paraId="3B1BE934" w14:textId="77777777" w:rsidR="00E156AB" w:rsidRPr="00856489" w:rsidRDefault="00E156AB" w:rsidP="002F7DC5">
            <w:pPr>
              <w:jc w:val="both"/>
              <w:rPr>
                <w:rFonts w:ascii="Calibri" w:eastAsia="Calibri" w:hAnsi="Calibri" w:cs="Calibri"/>
                <w:sz w:val="20"/>
                <w:szCs w:val="20"/>
              </w:rPr>
            </w:pPr>
            <w:r w:rsidRPr="00856489">
              <w:rPr>
                <w:rFonts w:ascii="Calibri" w:eastAsia="Calibri" w:hAnsi="Calibri" w:cs="Calibri"/>
                <w:sz w:val="20"/>
                <w:szCs w:val="20"/>
              </w:rPr>
              <w:t>1999-2018</w:t>
            </w:r>
          </w:p>
        </w:tc>
        <w:tc>
          <w:tcPr>
            <w:tcW w:w="3145" w:type="dxa"/>
          </w:tcPr>
          <w:p w14:paraId="38CE4B87" w14:textId="77777777" w:rsidR="00E156AB" w:rsidRPr="00856489" w:rsidRDefault="00E156AB" w:rsidP="002F7DC5">
            <w:pPr>
              <w:jc w:val="both"/>
              <w:rPr>
                <w:rFonts w:ascii="Calibri" w:eastAsia="Calibri" w:hAnsi="Calibri" w:cs="Calibri"/>
                <w:sz w:val="20"/>
                <w:szCs w:val="20"/>
              </w:rPr>
            </w:pPr>
            <w:r w:rsidRPr="00856489">
              <w:rPr>
                <w:rFonts w:ascii="Calibri" w:eastAsia="Calibri" w:hAnsi="Calibri" w:cs="Calibri"/>
                <w:sz w:val="20"/>
                <w:szCs w:val="20"/>
              </w:rPr>
              <w:t>Island (PR)</w:t>
            </w:r>
          </w:p>
        </w:tc>
        <w:tc>
          <w:tcPr>
            <w:tcW w:w="3145" w:type="dxa"/>
          </w:tcPr>
          <w:p w14:paraId="5D345980" w14:textId="4525F92F" w:rsidR="00E156AB" w:rsidRPr="00856489" w:rsidRDefault="00EA0EFF" w:rsidP="002F7DC5">
            <w:pPr>
              <w:jc w:val="both"/>
              <w:rPr>
                <w:rFonts w:ascii="Calibri" w:eastAsia="Calibri" w:hAnsi="Calibri" w:cs="Calibri"/>
                <w:sz w:val="20"/>
                <w:szCs w:val="20"/>
              </w:rPr>
            </w:pPr>
            <w:r w:rsidRPr="00856489">
              <w:rPr>
                <w:rFonts w:ascii="Calibri" w:eastAsia="Calibri" w:hAnsi="Calibri" w:cs="Calibri"/>
                <w:sz w:val="20"/>
                <w:szCs w:val="20"/>
              </w:rPr>
              <w:t>Benthic and Fish Assemblages</w:t>
            </w:r>
          </w:p>
        </w:tc>
      </w:tr>
      <w:tr w:rsidR="00E156AB" w:rsidRPr="00826243" w14:paraId="64245FC3" w14:textId="77777777" w:rsidTr="00856489">
        <w:tc>
          <w:tcPr>
            <w:tcW w:w="1885" w:type="dxa"/>
          </w:tcPr>
          <w:p w14:paraId="7417491E" w14:textId="77777777" w:rsidR="00E156AB" w:rsidRPr="00856489" w:rsidRDefault="00E156AB" w:rsidP="002F7DC5">
            <w:pPr>
              <w:jc w:val="both"/>
              <w:rPr>
                <w:rFonts w:ascii="Calibri" w:eastAsia="Calibri" w:hAnsi="Calibri" w:cs="Calibri"/>
                <w:sz w:val="20"/>
                <w:szCs w:val="20"/>
              </w:rPr>
            </w:pPr>
            <w:r w:rsidRPr="00856489">
              <w:rPr>
                <w:rFonts w:ascii="Calibri" w:eastAsia="Calibri" w:hAnsi="Calibri" w:cs="Calibri"/>
                <w:sz w:val="20"/>
                <w:szCs w:val="20"/>
              </w:rPr>
              <w:t>USVI Coral Monitoring Program</w:t>
            </w:r>
          </w:p>
        </w:tc>
        <w:tc>
          <w:tcPr>
            <w:tcW w:w="1620" w:type="dxa"/>
          </w:tcPr>
          <w:p w14:paraId="3C5CEE39" w14:textId="0AAD0496" w:rsidR="00E156AB" w:rsidRPr="00856489" w:rsidRDefault="00EA0EFF" w:rsidP="002F7DC5">
            <w:pPr>
              <w:jc w:val="both"/>
              <w:rPr>
                <w:rFonts w:ascii="Calibri" w:eastAsia="Calibri" w:hAnsi="Calibri" w:cs="Calibri"/>
                <w:sz w:val="20"/>
                <w:szCs w:val="20"/>
              </w:rPr>
            </w:pPr>
            <w:r w:rsidRPr="00856489">
              <w:rPr>
                <w:rFonts w:ascii="Calibri" w:eastAsia="Calibri" w:hAnsi="Calibri" w:cs="Calibri"/>
                <w:sz w:val="20"/>
                <w:szCs w:val="20"/>
              </w:rPr>
              <w:t>NOAA</w:t>
            </w:r>
            <w:r w:rsidR="00D90DF4" w:rsidRPr="00856489">
              <w:rPr>
                <w:rFonts w:ascii="Calibri" w:eastAsia="Calibri" w:hAnsi="Calibri" w:cs="Calibri"/>
                <w:sz w:val="20"/>
                <w:szCs w:val="20"/>
              </w:rPr>
              <w:t>/DPNR</w:t>
            </w:r>
          </w:p>
        </w:tc>
        <w:tc>
          <w:tcPr>
            <w:tcW w:w="1170" w:type="dxa"/>
          </w:tcPr>
          <w:p w14:paraId="542BD0F4" w14:textId="28F204A8" w:rsidR="00E156AB" w:rsidRPr="00856489" w:rsidRDefault="00EA0EFF" w:rsidP="002F7DC5">
            <w:pPr>
              <w:jc w:val="both"/>
              <w:rPr>
                <w:rFonts w:ascii="Calibri" w:eastAsia="Calibri" w:hAnsi="Calibri" w:cs="Calibri"/>
                <w:sz w:val="20"/>
                <w:szCs w:val="20"/>
              </w:rPr>
            </w:pPr>
            <w:r w:rsidRPr="00856489">
              <w:rPr>
                <w:rFonts w:ascii="Calibri" w:eastAsia="Calibri" w:hAnsi="Calibri" w:cs="Calibri"/>
                <w:sz w:val="20"/>
                <w:szCs w:val="20"/>
              </w:rPr>
              <w:t>25-32</w:t>
            </w:r>
          </w:p>
        </w:tc>
        <w:tc>
          <w:tcPr>
            <w:tcW w:w="1530" w:type="dxa"/>
          </w:tcPr>
          <w:p w14:paraId="2FFC0F16" w14:textId="01A4C3A3" w:rsidR="00E156AB" w:rsidRPr="00856489" w:rsidRDefault="00EA0EFF" w:rsidP="002F7DC5">
            <w:pPr>
              <w:jc w:val="both"/>
              <w:rPr>
                <w:rFonts w:ascii="Calibri" w:eastAsia="Calibri" w:hAnsi="Calibri" w:cs="Calibri"/>
                <w:sz w:val="20"/>
                <w:szCs w:val="20"/>
              </w:rPr>
            </w:pPr>
            <w:r w:rsidRPr="00856489">
              <w:rPr>
                <w:rFonts w:ascii="Calibri" w:eastAsia="Calibri" w:hAnsi="Calibri" w:cs="Calibri"/>
                <w:sz w:val="20"/>
                <w:szCs w:val="20"/>
              </w:rPr>
              <w:t>2001-2017</w:t>
            </w:r>
          </w:p>
        </w:tc>
        <w:tc>
          <w:tcPr>
            <w:tcW w:w="3145" w:type="dxa"/>
          </w:tcPr>
          <w:p w14:paraId="73DB8ECA" w14:textId="67A95C99" w:rsidR="00E156AB" w:rsidRPr="00856489" w:rsidRDefault="00EA0EFF" w:rsidP="002F7DC5">
            <w:pPr>
              <w:jc w:val="both"/>
              <w:rPr>
                <w:rFonts w:ascii="Calibri" w:eastAsia="Calibri" w:hAnsi="Calibri" w:cs="Calibri"/>
                <w:sz w:val="20"/>
                <w:szCs w:val="20"/>
              </w:rPr>
            </w:pPr>
            <w:r w:rsidRPr="00856489">
              <w:rPr>
                <w:rFonts w:ascii="Calibri" w:eastAsia="Calibri" w:hAnsi="Calibri" w:cs="Calibri"/>
                <w:sz w:val="20"/>
                <w:szCs w:val="20"/>
              </w:rPr>
              <w:t>Island (USVI)</w:t>
            </w:r>
          </w:p>
        </w:tc>
        <w:tc>
          <w:tcPr>
            <w:tcW w:w="3145" w:type="dxa"/>
          </w:tcPr>
          <w:p w14:paraId="4901C661" w14:textId="67524E6E" w:rsidR="00E156AB" w:rsidRPr="00856489" w:rsidRDefault="00EA0EFF" w:rsidP="002F7DC5">
            <w:pPr>
              <w:jc w:val="both"/>
              <w:rPr>
                <w:rFonts w:ascii="Calibri" w:eastAsia="Calibri" w:hAnsi="Calibri" w:cs="Calibri"/>
                <w:sz w:val="20"/>
                <w:szCs w:val="20"/>
              </w:rPr>
            </w:pPr>
            <w:r w:rsidRPr="00856489">
              <w:rPr>
                <w:rFonts w:ascii="Calibri" w:eastAsia="Calibri" w:hAnsi="Calibri" w:cs="Calibri"/>
                <w:sz w:val="20"/>
                <w:szCs w:val="20"/>
              </w:rPr>
              <w:t>Benthic and Fish Assemblages</w:t>
            </w:r>
          </w:p>
        </w:tc>
      </w:tr>
      <w:tr w:rsidR="00E156AB" w:rsidRPr="00EA0EFF" w14:paraId="6A36CEDD" w14:textId="77777777" w:rsidTr="00856489">
        <w:tc>
          <w:tcPr>
            <w:tcW w:w="1885" w:type="dxa"/>
          </w:tcPr>
          <w:p w14:paraId="627AA496" w14:textId="77777777" w:rsidR="00E156AB" w:rsidRPr="00856489" w:rsidRDefault="00E156AB" w:rsidP="002F7DC5">
            <w:pPr>
              <w:jc w:val="both"/>
              <w:rPr>
                <w:rFonts w:ascii="Calibri" w:eastAsia="Calibri" w:hAnsi="Calibri" w:cs="Calibri"/>
                <w:sz w:val="20"/>
                <w:szCs w:val="20"/>
              </w:rPr>
            </w:pPr>
            <w:r w:rsidRPr="00856489">
              <w:rPr>
                <w:rFonts w:ascii="Calibri" w:eastAsia="Calibri" w:hAnsi="Calibri" w:cs="Calibri"/>
                <w:sz w:val="20"/>
                <w:szCs w:val="20"/>
              </w:rPr>
              <w:t>CRES</w:t>
            </w:r>
          </w:p>
        </w:tc>
        <w:tc>
          <w:tcPr>
            <w:tcW w:w="1620" w:type="dxa"/>
          </w:tcPr>
          <w:p w14:paraId="16090C26" w14:textId="5B97C93F" w:rsidR="00E156AB" w:rsidRPr="00856489" w:rsidRDefault="00E156AB" w:rsidP="002F7DC5">
            <w:pPr>
              <w:jc w:val="both"/>
              <w:rPr>
                <w:rFonts w:ascii="Calibri" w:eastAsia="Calibri" w:hAnsi="Calibri" w:cs="Calibri"/>
                <w:sz w:val="20"/>
                <w:szCs w:val="20"/>
              </w:rPr>
            </w:pPr>
            <w:r w:rsidRPr="00856489">
              <w:rPr>
                <w:rFonts w:ascii="Calibri" w:eastAsia="Calibri" w:hAnsi="Calibri" w:cs="Calibri"/>
                <w:sz w:val="20"/>
                <w:szCs w:val="20"/>
              </w:rPr>
              <w:t>Dep. of Marine Sciences</w:t>
            </w:r>
            <w:r w:rsidR="00EA0EFF" w:rsidRPr="00856489">
              <w:rPr>
                <w:rFonts w:ascii="Calibri" w:eastAsia="Calibri" w:hAnsi="Calibri" w:cs="Calibri"/>
                <w:sz w:val="20"/>
                <w:szCs w:val="20"/>
              </w:rPr>
              <w:t xml:space="preserve"> (UPR)</w:t>
            </w:r>
          </w:p>
        </w:tc>
        <w:tc>
          <w:tcPr>
            <w:tcW w:w="1170" w:type="dxa"/>
          </w:tcPr>
          <w:p w14:paraId="7423D8BB" w14:textId="77777777" w:rsidR="00E156AB" w:rsidRPr="00856489" w:rsidRDefault="00E156AB" w:rsidP="002F7DC5">
            <w:pPr>
              <w:jc w:val="both"/>
              <w:rPr>
                <w:rFonts w:ascii="Calibri" w:eastAsia="Calibri" w:hAnsi="Calibri" w:cs="Calibri"/>
                <w:sz w:val="20"/>
                <w:szCs w:val="20"/>
              </w:rPr>
            </w:pPr>
            <w:r w:rsidRPr="00856489">
              <w:rPr>
                <w:rFonts w:ascii="Calibri" w:eastAsia="Calibri" w:hAnsi="Calibri" w:cs="Calibri"/>
                <w:sz w:val="20"/>
                <w:szCs w:val="20"/>
              </w:rPr>
              <w:t>27</w:t>
            </w:r>
          </w:p>
        </w:tc>
        <w:tc>
          <w:tcPr>
            <w:tcW w:w="1530" w:type="dxa"/>
          </w:tcPr>
          <w:p w14:paraId="1E3E705A" w14:textId="77777777" w:rsidR="00E156AB" w:rsidRPr="00856489" w:rsidRDefault="00E156AB" w:rsidP="002F7DC5">
            <w:pPr>
              <w:jc w:val="both"/>
              <w:rPr>
                <w:rFonts w:ascii="Calibri" w:eastAsia="Calibri" w:hAnsi="Calibri" w:cs="Calibri"/>
                <w:sz w:val="20"/>
                <w:szCs w:val="20"/>
              </w:rPr>
            </w:pPr>
            <w:r w:rsidRPr="00856489">
              <w:rPr>
                <w:rFonts w:ascii="Calibri" w:eastAsia="Calibri" w:hAnsi="Calibri" w:cs="Calibri"/>
                <w:sz w:val="20"/>
                <w:szCs w:val="20"/>
              </w:rPr>
              <w:t>2005-2010</w:t>
            </w:r>
          </w:p>
        </w:tc>
        <w:tc>
          <w:tcPr>
            <w:tcW w:w="3145" w:type="dxa"/>
          </w:tcPr>
          <w:p w14:paraId="5C68EE42" w14:textId="69105651" w:rsidR="00E156AB" w:rsidRPr="00856489" w:rsidRDefault="00E156AB" w:rsidP="002F7DC5">
            <w:pPr>
              <w:jc w:val="both"/>
              <w:rPr>
                <w:rFonts w:ascii="Calibri" w:eastAsia="Calibri" w:hAnsi="Calibri" w:cs="Calibri"/>
                <w:sz w:val="20"/>
                <w:szCs w:val="20"/>
                <w:lang w:val="es-419"/>
              </w:rPr>
            </w:pPr>
            <w:r w:rsidRPr="00856489">
              <w:rPr>
                <w:rFonts w:ascii="Calibri" w:eastAsia="Calibri" w:hAnsi="Calibri" w:cs="Calibri"/>
                <w:sz w:val="20"/>
                <w:szCs w:val="20"/>
                <w:lang w:val="es-419"/>
              </w:rPr>
              <w:t>Local (La Parguera</w:t>
            </w:r>
            <w:r w:rsidR="00EA0EFF" w:rsidRPr="00856489">
              <w:rPr>
                <w:rFonts w:ascii="Calibri" w:eastAsia="Calibri" w:hAnsi="Calibri" w:cs="Calibri"/>
                <w:sz w:val="20"/>
                <w:szCs w:val="20"/>
                <w:lang w:val="es-419"/>
              </w:rPr>
              <w:t>, SW Puerto Rico</w:t>
            </w:r>
            <w:r w:rsidRPr="00856489">
              <w:rPr>
                <w:rFonts w:ascii="Calibri" w:eastAsia="Calibri" w:hAnsi="Calibri" w:cs="Calibri"/>
                <w:sz w:val="20"/>
                <w:szCs w:val="20"/>
                <w:lang w:val="es-419"/>
              </w:rPr>
              <w:t>)</w:t>
            </w:r>
          </w:p>
        </w:tc>
        <w:tc>
          <w:tcPr>
            <w:tcW w:w="3145" w:type="dxa"/>
          </w:tcPr>
          <w:p w14:paraId="40893158" w14:textId="50D2BFC5" w:rsidR="00E156AB" w:rsidRPr="00856489" w:rsidRDefault="00EA0EFF" w:rsidP="002F7DC5">
            <w:pPr>
              <w:jc w:val="both"/>
              <w:rPr>
                <w:rFonts w:ascii="Calibri" w:eastAsia="Calibri" w:hAnsi="Calibri" w:cs="Calibri"/>
                <w:sz w:val="20"/>
                <w:szCs w:val="20"/>
                <w:lang w:val="es-419"/>
              </w:rPr>
            </w:pPr>
            <w:r w:rsidRPr="00856489">
              <w:rPr>
                <w:rFonts w:ascii="Calibri" w:eastAsia="Calibri" w:hAnsi="Calibri" w:cs="Calibri"/>
                <w:sz w:val="20"/>
                <w:szCs w:val="20"/>
                <w:lang w:val="es-419"/>
              </w:rPr>
              <w:t>Benthic and Fish Assemblages</w:t>
            </w:r>
          </w:p>
        </w:tc>
      </w:tr>
      <w:tr w:rsidR="00D90DF4" w:rsidRPr="00D90DF4" w14:paraId="46C5E14A" w14:textId="77777777" w:rsidTr="00856489">
        <w:tc>
          <w:tcPr>
            <w:tcW w:w="1885" w:type="dxa"/>
          </w:tcPr>
          <w:p w14:paraId="122640B0" w14:textId="3060BFDB" w:rsidR="00D90DF4" w:rsidRPr="00856489" w:rsidRDefault="00D90DF4" w:rsidP="002F7DC5">
            <w:pPr>
              <w:jc w:val="both"/>
              <w:rPr>
                <w:rFonts w:ascii="Calibri" w:eastAsia="Calibri" w:hAnsi="Calibri" w:cs="Calibri"/>
                <w:sz w:val="20"/>
                <w:szCs w:val="20"/>
              </w:rPr>
            </w:pPr>
            <w:r w:rsidRPr="00856489">
              <w:rPr>
                <w:rFonts w:ascii="Calibri" w:eastAsia="Calibri" w:hAnsi="Calibri" w:cs="Calibri"/>
                <w:sz w:val="20"/>
                <w:szCs w:val="20"/>
              </w:rPr>
              <w:t>National Coral Reef Monitoring Program</w:t>
            </w:r>
          </w:p>
        </w:tc>
        <w:tc>
          <w:tcPr>
            <w:tcW w:w="1620" w:type="dxa"/>
          </w:tcPr>
          <w:p w14:paraId="608C483F" w14:textId="2A95A1AB" w:rsidR="00D90DF4" w:rsidRPr="00856489" w:rsidRDefault="00D90DF4" w:rsidP="002F7DC5">
            <w:pPr>
              <w:jc w:val="both"/>
              <w:rPr>
                <w:rFonts w:ascii="Calibri" w:eastAsia="Calibri" w:hAnsi="Calibri" w:cs="Calibri"/>
                <w:sz w:val="20"/>
                <w:szCs w:val="20"/>
              </w:rPr>
            </w:pPr>
            <w:r w:rsidRPr="00856489">
              <w:rPr>
                <w:rFonts w:ascii="Calibri" w:eastAsia="Calibri" w:hAnsi="Calibri" w:cs="Calibri"/>
                <w:sz w:val="20"/>
                <w:szCs w:val="20"/>
              </w:rPr>
              <w:t>NOOA, NCCOS and SEFSC</w:t>
            </w:r>
          </w:p>
        </w:tc>
        <w:tc>
          <w:tcPr>
            <w:tcW w:w="1170" w:type="dxa"/>
          </w:tcPr>
          <w:p w14:paraId="00BC8E74" w14:textId="4967F948" w:rsidR="00D90DF4" w:rsidRPr="00856489" w:rsidRDefault="00D90DF4" w:rsidP="002F7DC5">
            <w:pPr>
              <w:jc w:val="both"/>
              <w:rPr>
                <w:rFonts w:ascii="Calibri" w:eastAsia="Calibri" w:hAnsi="Calibri" w:cs="Calibri"/>
                <w:sz w:val="20"/>
                <w:szCs w:val="20"/>
              </w:rPr>
            </w:pPr>
            <w:r w:rsidRPr="00856489">
              <w:rPr>
                <w:rFonts w:ascii="Calibri" w:eastAsia="Calibri" w:hAnsi="Calibri" w:cs="Calibri"/>
                <w:sz w:val="20"/>
                <w:szCs w:val="20"/>
              </w:rPr>
              <w:t>120</w:t>
            </w:r>
          </w:p>
        </w:tc>
        <w:tc>
          <w:tcPr>
            <w:tcW w:w="1530" w:type="dxa"/>
          </w:tcPr>
          <w:p w14:paraId="5CB1AB64" w14:textId="34D32908" w:rsidR="00D90DF4" w:rsidRPr="00856489" w:rsidRDefault="00D90DF4" w:rsidP="002F7DC5">
            <w:pPr>
              <w:jc w:val="both"/>
              <w:rPr>
                <w:rFonts w:ascii="Calibri" w:eastAsia="Calibri" w:hAnsi="Calibri" w:cs="Calibri"/>
                <w:sz w:val="20"/>
                <w:szCs w:val="20"/>
              </w:rPr>
            </w:pPr>
            <w:r w:rsidRPr="00856489">
              <w:rPr>
                <w:rFonts w:ascii="Calibri" w:eastAsia="Calibri" w:hAnsi="Calibri" w:cs="Calibri"/>
                <w:sz w:val="20"/>
                <w:szCs w:val="20"/>
              </w:rPr>
              <w:t>2013-2018</w:t>
            </w:r>
          </w:p>
        </w:tc>
        <w:tc>
          <w:tcPr>
            <w:tcW w:w="3145" w:type="dxa"/>
          </w:tcPr>
          <w:p w14:paraId="2708FE76" w14:textId="43735FEC" w:rsidR="00D90DF4" w:rsidRPr="00856489" w:rsidRDefault="00D90DF4" w:rsidP="002F7DC5">
            <w:pPr>
              <w:jc w:val="both"/>
              <w:rPr>
                <w:rFonts w:ascii="Calibri" w:eastAsia="Calibri" w:hAnsi="Calibri" w:cs="Calibri"/>
                <w:sz w:val="20"/>
                <w:szCs w:val="20"/>
              </w:rPr>
            </w:pPr>
            <w:r w:rsidRPr="00856489">
              <w:rPr>
                <w:rFonts w:ascii="Calibri" w:eastAsia="Calibri" w:hAnsi="Calibri" w:cs="Calibri"/>
                <w:sz w:val="20"/>
                <w:szCs w:val="20"/>
              </w:rPr>
              <w:t>Regional (PR, STJ, SCX)</w:t>
            </w:r>
          </w:p>
        </w:tc>
        <w:tc>
          <w:tcPr>
            <w:tcW w:w="3145" w:type="dxa"/>
          </w:tcPr>
          <w:p w14:paraId="1F16BFB9" w14:textId="55229391" w:rsidR="00D90DF4" w:rsidRPr="00856489" w:rsidRDefault="00D90DF4" w:rsidP="002F7DC5">
            <w:pPr>
              <w:jc w:val="both"/>
              <w:rPr>
                <w:rFonts w:ascii="Calibri" w:eastAsia="Calibri" w:hAnsi="Calibri" w:cs="Calibri"/>
                <w:sz w:val="20"/>
                <w:szCs w:val="20"/>
              </w:rPr>
            </w:pPr>
            <w:r w:rsidRPr="00856489">
              <w:rPr>
                <w:rFonts w:ascii="Calibri" w:eastAsia="Calibri" w:hAnsi="Calibri" w:cs="Calibri"/>
                <w:sz w:val="20"/>
                <w:szCs w:val="20"/>
              </w:rPr>
              <w:t>Benthic and Fish Assemblages</w:t>
            </w:r>
          </w:p>
        </w:tc>
      </w:tr>
      <w:tr w:rsidR="00E156AB" w:rsidRPr="00826243" w14:paraId="2414F027" w14:textId="77777777" w:rsidTr="002F7DC5">
        <w:tc>
          <w:tcPr>
            <w:tcW w:w="9350" w:type="dxa"/>
            <w:gridSpan w:val="5"/>
          </w:tcPr>
          <w:p w14:paraId="53AAE294" w14:textId="3B3855A0" w:rsidR="00E156AB" w:rsidRPr="00856489" w:rsidRDefault="00525551" w:rsidP="002F7DC5">
            <w:pPr>
              <w:jc w:val="both"/>
              <w:rPr>
                <w:rFonts w:ascii="Calibri" w:eastAsia="Calibri" w:hAnsi="Calibri" w:cs="Calibri"/>
                <w:b/>
                <w:sz w:val="20"/>
                <w:szCs w:val="20"/>
              </w:rPr>
            </w:pPr>
            <w:r w:rsidRPr="00856489">
              <w:rPr>
                <w:rFonts w:ascii="Calibri" w:eastAsia="Calibri" w:hAnsi="Calibri" w:cs="Calibri"/>
                <w:b/>
                <w:sz w:val="20"/>
                <w:szCs w:val="20"/>
              </w:rPr>
              <w:t xml:space="preserve">Fisheries Dependent (i.e., </w:t>
            </w:r>
            <w:r w:rsidR="00E156AB" w:rsidRPr="00856489">
              <w:rPr>
                <w:rFonts w:ascii="Calibri" w:eastAsia="Calibri" w:hAnsi="Calibri" w:cs="Calibri"/>
                <w:b/>
                <w:sz w:val="20"/>
                <w:szCs w:val="20"/>
              </w:rPr>
              <w:t>Landings</w:t>
            </w:r>
            <w:r w:rsidRPr="00856489">
              <w:rPr>
                <w:rFonts w:ascii="Calibri" w:eastAsia="Calibri" w:hAnsi="Calibri" w:cs="Calibri"/>
                <w:b/>
                <w:sz w:val="20"/>
                <w:szCs w:val="20"/>
              </w:rPr>
              <w:t>)</w:t>
            </w:r>
          </w:p>
        </w:tc>
        <w:tc>
          <w:tcPr>
            <w:tcW w:w="3145" w:type="dxa"/>
          </w:tcPr>
          <w:p w14:paraId="5DC32FFD" w14:textId="77777777" w:rsidR="00E156AB" w:rsidRPr="00856489" w:rsidRDefault="00E156AB" w:rsidP="002F7DC5">
            <w:pPr>
              <w:jc w:val="both"/>
              <w:rPr>
                <w:rFonts w:ascii="Calibri" w:eastAsia="Calibri" w:hAnsi="Calibri" w:cs="Calibri"/>
                <w:sz w:val="20"/>
                <w:szCs w:val="20"/>
              </w:rPr>
            </w:pPr>
          </w:p>
        </w:tc>
      </w:tr>
      <w:tr w:rsidR="00E156AB" w:rsidRPr="00826243" w14:paraId="43AFE7F5" w14:textId="77777777" w:rsidTr="00856489">
        <w:tc>
          <w:tcPr>
            <w:tcW w:w="1885" w:type="dxa"/>
          </w:tcPr>
          <w:p w14:paraId="524DC994" w14:textId="2654719B" w:rsidR="00E156AB" w:rsidRPr="00856489" w:rsidRDefault="00D90DF4" w:rsidP="002F7DC5">
            <w:pPr>
              <w:jc w:val="both"/>
              <w:rPr>
                <w:rFonts w:ascii="Calibri" w:eastAsia="Calibri" w:hAnsi="Calibri" w:cs="Calibri"/>
                <w:sz w:val="20"/>
                <w:szCs w:val="20"/>
              </w:rPr>
            </w:pPr>
            <w:r w:rsidRPr="00856489">
              <w:rPr>
                <w:rFonts w:ascii="Calibri" w:eastAsia="Calibri" w:hAnsi="Calibri" w:cs="Calibri"/>
                <w:sz w:val="20"/>
                <w:szCs w:val="20"/>
              </w:rPr>
              <w:t>Fisheries Laboratory DRNA</w:t>
            </w:r>
          </w:p>
        </w:tc>
        <w:tc>
          <w:tcPr>
            <w:tcW w:w="1620" w:type="dxa"/>
          </w:tcPr>
          <w:p w14:paraId="0D3B2290" w14:textId="10971C0E" w:rsidR="00E156AB" w:rsidRPr="00856489" w:rsidRDefault="00D90DF4" w:rsidP="002F7DC5">
            <w:pPr>
              <w:jc w:val="both"/>
              <w:rPr>
                <w:rFonts w:ascii="Calibri" w:eastAsia="Calibri" w:hAnsi="Calibri" w:cs="Calibri"/>
                <w:sz w:val="20"/>
                <w:szCs w:val="20"/>
              </w:rPr>
            </w:pPr>
            <w:r w:rsidRPr="00856489">
              <w:rPr>
                <w:rFonts w:ascii="Calibri" w:eastAsia="Calibri" w:hAnsi="Calibri" w:cs="Calibri"/>
                <w:sz w:val="20"/>
                <w:szCs w:val="20"/>
              </w:rPr>
              <w:t>DRNA</w:t>
            </w:r>
          </w:p>
        </w:tc>
        <w:tc>
          <w:tcPr>
            <w:tcW w:w="1170" w:type="dxa"/>
          </w:tcPr>
          <w:p w14:paraId="30A9A217" w14:textId="101C0946" w:rsidR="00E156AB" w:rsidRPr="00856489" w:rsidRDefault="00D90DF4" w:rsidP="002F7DC5">
            <w:pPr>
              <w:jc w:val="both"/>
              <w:rPr>
                <w:rFonts w:ascii="Calibri" w:eastAsia="Calibri" w:hAnsi="Calibri" w:cs="Calibri"/>
                <w:sz w:val="20"/>
                <w:szCs w:val="20"/>
              </w:rPr>
            </w:pPr>
            <w:r w:rsidRPr="00856489">
              <w:rPr>
                <w:rFonts w:ascii="Calibri" w:eastAsia="Calibri" w:hAnsi="Calibri" w:cs="Calibri"/>
                <w:sz w:val="20"/>
                <w:szCs w:val="20"/>
              </w:rPr>
              <w:t>50-75</w:t>
            </w:r>
          </w:p>
        </w:tc>
        <w:tc>
          <w:tcPr>
            <w:tcW w:w="1530" w:type="dxa"/>
          </w:tcPr>
          <w:p w14:paraId="76BC1389" w14:textId="1E9C8126" w:rsidR="00E156AB" w:rsidRPr="00856489" w:rsidRDefault="00D90DF4" w:rsidP="002F7DC5">
            <w:pPr>
              <w:jc w:val="both"/>
              <w:rPr>
                <w:rFonts w:ascii="Calibri" w:eastAsia="Calibri" w:hAnsi="Calibri" w:cs="Calibri"/>
                <w:sz w:val="20"/>
                <w:szCs w:val="20"/>
              </w:rPr>
            </w:pPr>
            <w:r w:rsidRPr="00856489">
              <w:rPr>
                <w:rFonts w:ascii="Calibri" w:eastAsia="Calibri" w:hAnsi="Calibri" w:cs="Calibri"/>
                <w:sz w:val="20"/>
                <w:szCs w:val="20"/>
              </w:rPr>
              <w:t>1990-2016</w:t>
            </w:r>
          </w:p>
        </w:tc>
        <w:tc>
          <w:tcPr>
            <w:tcW w:w="3145" w:type="dxa"/>
          </w:tcPr>
          <w:p w14:paraId="28465E0A" w14:textId="75F18D7E" w:rsidR="00E156AB" w:rsidRPr="00856489" w:rsidRDefault="00D90DF4" w:rsidP="002F7DC5">
            <w:pPr>
              <w:jc w:val="both"/>
              <w:rPr>
                <w:rFonts w:ascii="Calibri" w:eastAsia="Calibri" w:hAnsi="Calibri" w:cs="Calibri"/>
                <w:sz w:val="20"/>
                <w:szCs w:val="20"/>
              </w:rPr>
            </w:pPr>
            <w:r w:rsidRPr="00856489">
              <w:rPr>
                <w:rFonts w:ascii="Calibri" w:eastAsia="Calibri" w:hAnsi="Calibri" w:cs="Calibri"/>
                <w:sz w:val="20"/>
                <w:szCs w:val="20"/>
              </w:rPr>
              <w:t>Regional (PR, STJ, SCX)</w:t>
            </w:r>
          </w:p>
        </w:tc>
        <w:tc>
          <w:tcPr>
            <w:tcW w:w="3145" w:type="dxa"/>
          </w:tcPr>
          <w:p w14:paraId="2E92756F" w14:textId="30B60B69" w:rsidR="00E156AB" w:rsidRPr="00856489" w:rsidRDefault="00D90DF4" w:rsidP="002F7DC5">
            <w:pPr>
              <w:jc w:val="both"/>
              <w:rPr>
                <w:rFonts w:ascii="Calibri" w:eastAsia="Calibri" w:hAnsi="Calibri" w:cs="Calibri"/>
                <w:sz w:val="20"/>
                <w:szCs w:val="20"/>
              </w:rPr>
            </w:pPr>
            <w:r w:rsidRPr="00856489">
              <w:rPr>
                <w:rFonts w:ascii="Calibri" w:eastAsia="Calibri" w:hAnsi="Calibri" w:cs="Calibri"/>
                <w:sz w:val="20"/>
                <w:szCs w:val="20"/>
              </w:rPr>
              <w:t>Landings data</w:t>
            </w:r>
          </w:p>
        </w:tc>
      </w:tr>
      <w:tr w:rsidR="00D90DF4" w:rsidRPr="00826243" w14:paraId="0B2BBEC4" w14:textId="77777777" w:rsidTr="00856489">
        <w:tc>
          <w:tcPr>
            <w:tcW w:w="1885" w:type="dxa"/>
          </w:tcPr>
          <w:p w14:paraId="4E628A87" w14:textId="4B9AE941" w:rsidR="00D90DF4" w:rsidRPr="00856489" w:rsidRDefault="00D90DF4" w:rsidP="00D90DF4">
            <w:pPr>
              <w:jc w:val="both"/>
              <w:rPr>
                <w:rFonts w:ascii="Calibri" w:eastAsia="Calibri" w:hAnsi="Calibri" w:cs="Calibri"/>
                <w:sz w:val="20"/>
                <w:szCs w:val="20"/>
              </w:rPr>
            </w:pPr>
            <w:r w:rsidRPr="00856489">
              <w:rPr>
                <w:rFonts w:ascii="Calibri" w:eastAsia="Calibri" w:hAnsi="Calibri" w:cs="Calibri"/>
                <w:sz w:val="20"/>
                <w:szCs w:val="20"/>
              </w:rPr>
              <w:t>SEFSC</w:t>
            </w:r>
          </w:p>
        </w:tc>
        <w:tc>
          <w:tcPr>
            <w:tcW w:w="1620" w:type="dxa"/>
          </w:tcPr>
          <w:p w14:paraId="356945CB" w14:textId="50F3FCEA" w:rsidR="00D90DF4" w:rsidRPr="00856489" w:rsidRDefault="00D90DF4" w:rsidP="00D90DF4">
            <w:pPr>
              <w:jc w:val="both"/>
              <w:rPr>
                <w:rFonts w:ascii="Calibri" w:eastAsia="Calibri" w:hAnsi="Calibri" w:cs="Calibri"/>
                <w:sz w:val="20"/>
                <w:szCs w:val="20"/>
              </w:rPr>
            </w:pPr>
            <w:r w:rsidRPr="00856489">
              <w:rPr>
                <w:rFonts w:ascii="Calibri" w:eastAsia="Calibri" w:hAnsi="Calibri" w:cs="Calibri"/>
                <w:sz w:val="20"/>
                <w:szCs w:val="20"/>
              </w:rPr>
              <w:t>NOAA</w:t>
            </w:r>
          </w:p>
        </w:tc>
        <w:tc>
          <w:tcPr>
            <w:tcW w:w="1170" w:type="dxa"/>
          </w:tcPr>
          <w:p w14:paraId="22A7540A" w14:textId="3B3A6FE1" w:rsidR="00D90DF4" w:rsidRPr="00856489" w:rsidRDefault="00D90DF4" w:rsidP="00D90DF4">
            <w:pPr>
              <w:jc w:val="both"/>
              <w:rPr>
                <w:rFonts w:ascii="Calibri" w:eastAsia="Calibri" w:hAnsi="Calibri" w:cs="Calibri"/>
                <w:sz w:val="20"/>
                <w:szCs w:val="20"/>
              </w:rPr>
            </w:pPr>
            <w:r w:rsidRPr="00856489">
              <w:rPr>
                <w:rFonts w:ascii="Calibri" w:eastAsia="Calibri" w:hAnsi="Calibri" w:cs="Calibri"/>
                <w:sz w:val="20"/>
                <w:szCs w:val="20"/>
              </w:rPr>
              <w:t>50-75</w:t>
            </w:r>
          </w:p>
        </w:tc>
        <w:tc>
          <w:tcPr>
            <w:tcW w:w="1530" w:type="dxa"/>
          </w:tcPr>
          <w:p w14:paraId="084FCE91" w14:textId="4BE2E088" w:rsidR="00D90DF4" w:rsidRPr="00856489" w:rsidRDefault="00D90DF4" w:rsidP="00D90DF4">
            <w:pPr>
              <w:jc w:val="both"/>
              <w:rPr>
                <w:rFonts w:ascii="Calibri" w:eastAsia="Calibri" w:hAnsi="Calibri" w:cs="Calibri"/>
                <w:sz w:val="20"/>
                <w:szCs w:val="20"/>
              </w:rPr>
            </w:pPr>
            <w:r w:rsidRPr="00856489">
              <w:rPr>
                <w:rFonts w:ascii="Calibri" w:eastAsia="Calibri" w:hAnsi="Calibri" w:cs="Calibri"/>
                <w:sz w:val="20"/>
                <w:szCs w:val="20"/>
              </w:rPr>
              <w:t>1990-2016</w:t>
            </w:r>
          </w:p>
        </w:tc>
        <w:tc>
          <w:tcPr>
            <w:tcW w:w="3145" w:type="dxa"/>
          </w:tcPr>
          <w:p w14:paraId="78B4365D" w14:textId="701EF19B" w:rsidR="00D90DF4" w:rsidRPr="00856489" w:rsidRDefault="00D90DF4" w:rsidP="00D90DF4">
            <w:pPr>
              <w:jc w:val="both"/>
              <w:rPr>
                <w:rFonts w:ascii="Calibri" w:eastAsia="Calibri" w:hAnsi="Calibri" w:cs="Calibri"/>
                <w:sz w:val="20"/>
                <w:szCs w:val="20"/>
              </w:rPr>
            </w:pPr>
            <w:r w:rsidRPr="00856489">
              <w:rPr>
                <w:rFonts w:ascii="Calibri" w:eastAsia="Calibri" w:hAnsi="Calibri" w:cs="Calibri"/>
                <w:sz w:val="20"/>
                <w:szCs w:val="20"/>
              </w:rPr>
              <w:t>Regional (PR, STJ, SCX)</w:t>
            </w:r>
          </w:p>
        </w:tc>
        <w:tc>
          <w:tcPr>
            <w:tcW w:w="3145" w:type="dxa"/>
          </w:tcPr>
          <w:p w14:paraId="349675A3" w14:textId="0D9ACF65" w:rsidR="00D90DF4" w:rsidRPr="00856489" w:rsidRDefault="00D90DF4" w:rsidP="00D90DF4">
            <w:pPr>
              <w:jc w:val="both"/>
              <w:rPr>
                <w:rFonts w:ascii="Calibri" w:eastAsia="Calibri" w:hAnsi="Calibri" w:cs="Calibri"/>
                <w:sz w:val="20"/>
                <w:szCs w:val="20"/>
              </w:rPr>
            </w:pPr>
            <w:r w:rsidRPr="00856489">
              <w:rPr>
                <w:rFonts w:ascii="Calibri" w:eastAsia="Calibri" w:hAnsi="Calibri" w:cs="Calibri"/>
                <w:sz w:val="20"/>
                <w:szCs w:val="20"/>
              </w:rPr>
              <w:t>Landings data</w:t>
            </w:r>
          </w:p>
        </w:tc>
      </w:tr>
      <w:tr w:rsidR="00D90DF4" w:rsidRPr="00826243" w14:paraId="34E63ABB" w14:textId="77777777" w:rsidTr="002F7DC5">
        <w:tc>
          <w:tcPr>
            <w:tcW w:w="9350" w:type="dxa"/>
            <w:gridSpan w:val="5"/>
          </w:tcPr>
          <w:p w14:paraId="284222CC" w14:textId="77777777" w:rsidR="00D90DF4" w:rsidRPr="00856489" w:rsidRDefault="00D90DF4" w:rsidP="00D90DF4">
            <w:pPr>
              <w:jc w:val="both"/>
              <w:rPr>
                <w:rFonts w:ascii="Calibri" w:eastAsia="Calibri" w:hAnsi="Calibri" w:cs="Calibri"/>
                <w:b/>
                <w:sz w:val="20"/>
                <w:szCs w:val="20"/>
              </w:rPr>
            </w:pPr>
            <w:r w:rsidRPr="00856489">
              <w:rPr>
                <w:rFonts w:ascii="Calibri" w:eastAsia="Calibri" w:hAnsi="Calibri" w:cs="Calibri"/>
                <w:b/>
                <w:sz w:val="20"/>
                <w:szCs w:val="20"/>
              </w:rPr>
              <w:t>TIP</w:t>
            </w:r>
          </w:p>
        </w:tc>
        <w:tc>
          <w:tcPr>
            <w:tcW w:w="3145" w:type="dxa"/>
          </w:tcPr>
          <w:p w14:paraId="0C3DAB6D" w14:textId="77777777" w:rsidR="00D90DF4" w:rsidRPr="00856489" w:rsidRDefault="00D90DF4" w:rsidP="00D90DF4">
            <w:pPr>
              <w:jc w:val="both"/>
              <w:rPr>
                <w:rFonts w:ascii="Calibri" w:eastAsia="Calibri" w:hAnsi="Calibri" w:cs="Calibri"/>
                <w:sz w:val="20"/>
                <w:szCs w:val="20"/>
              </w:rPr>
            </w:pPr>
          </w:p>
        </w:tc>
      </w:tr>
      <w:tr w:rsidR="00D90DF4" w:rsidRPr="00826243" w14:paraId="5B30348E" w14:textId="77777777" w:rsidTr="00856489">
        <w:tc>
          <w:tcPr>
            <w:tcW w:w="1885" w:type="dxa"/>
          </w:tcPr>
          <w:p w14:paraId="3AC12DC4" w14:textId="200593EB" w:rsidR="00D90DF4" w:rsidRPr="00856489" w:rsidRDefault="00D90DF4" w:rsidP="00D90DF4">
            <w:pPr>
              <w:jc w:val="both"/>
              <w:rPr>
                <w:rFonts w:ascii="Calibri" w:eastAsia="Calibri" w:hAnsi="Calibri" w:cs="Calibri"/>
                <w:sz w:val="20"/>
                <w:szCs w:val="20"/>
              </w:rPr>
            </w:pPr>
            <w:r w:rsidRPr="00856489">
              <w:rPr>
                <w:rFonts w:ascii="Calibri" w:eastAsia="Calibri" w:hAnsi="Calibri" w:cs="Calibri"/>
                <w:sz w:val="20"/>
                <w:szCs w:val="20"/>
              </w:rPr>
              <w:t>Fisheries Laboratory</w:t>
            </w:r>
          </w:p>
          <w:p w14:paraId="7F67F25E" w14:textId="11085E70" w:rsidR="00D90DF4" w:rsidRPr="00856489" w:rsidRDefault="00D90DF4" w:rsidP="00D90DF4">
            <w:pPr>
              <w:jc w:val="both"/>
              <w:rPr>
                <w:rFonts w:ascii="Calibri" w:eastAsia="Calibri" w:hAnsi="Calibri" w:cs="Calibri"/>
                <w:sz w:val="20"/>
                <w:szCs w:val="20"/>
              </w:rPr>
            </w:pPr>
            <w:r w:rsidRPr="00856489">
              <w:rPr>
                <w:rFonts w:ascii="Calibri" w:eastAsia="Calibri" w:hAnsi="Calibri" w:cs="Calibri"/>
                <w:sz w:val="20"/>
                <w:szCs w:val="20"/>
              </w:rPr>
              <w:t>DRNA</w:t>
            </w:r>
          </w:p>
        </w:tc>
        <w:tc>
          <w:tcPr>
            <w:tcW w:w="1620" w:type="dxa"/>
          </w:tcPr>
          <w:p w14:paraId="51CA0991" w14:textId="494F955C" w:rsidR="00D90DF4" w:rsidRPr="00856489" w:rsidRDefault="00D90DF4" w:rsidP="00D90DF4">
            <w:pPr>
              <w:jc w:val="both"/>
              <w:rPr>
                <w:rFonts w:ascii="Calibri" w:eastAsia="Calibri" w:hAnsi="Calibri" w:cs="Calibri"/>
                <w:sz w:val="20"/>
                <w:szCs w:val="20"/>
              </w:rPr>
            </w:pPr>
            <w:r w:rsidRPr="00856489">
              <w:rPr>
                <w:rFonts w:ascii="Calibri" w:eastAsia="Calibri" w:hAnsi="Calibri" w:cs="Calibri"/>
                <w:sz w:val="20"/>
                <w:szCs w:val="20"/>
              </w:rPr>
              <w:t>DRNA</w:t>
            </w:r>
          </w:p>
        </w:tc>
        <w:tc>
          <w:tcPr>
            <w:tcW w:w="1170" w:type="dxa"/>
          </w:tcPr>
          <w:p w14:paraId="4EDDDE9C" w14:textId="0D21D7F8" w:rsidR="00D90DF4" w:rsidRPr="00856489" w:rsidRDefault="00D90DF4" w:rsidP="00D90DF4">
            <w:pPr>
              <w:jc w:val="both"/>
              <w:rPr>
                <w:rFonts w:ascii="Calibri" w:eastAsia="Calibri" w:hAnsi="Calibri" w:cs="Calibri"/>
                <w:sz w:val="20"/>
                <w:szCs w:val="20"/>
              </w:rPr>
            </w:pPr>
            <w:r w:rsidRPr="00856489">
              <w:rPr>
                <w:rFonts w:ascii="Calibri" w:eastAsia="Calibri" w:hAnsi="Calibri" w:cs="Calibri"/>
                <w:sz w:val="20"/>
                <w:szCs w:val="20"/>
              </w:rPr>
              <w:t>40</w:t>
            </w:r>
          </w:p>
        </w:tc>
        <w:tc>
          <w:tcPr>
            <w:tcW w:w="1530" w:type="dxa"/>
          </w:tcPr>
          <w:p w14:paraId="30B1E5D5" w14:textId="66670DFF" w:rsidR="00D90DF4" w:rsidRPr="00856489" w:rsidRDefault="00D90DF4" w:rsidP="00D90DF4">
            <w:pPr>
              <w:jc w:val="both"/>
              <w:rPr>
                <w:rFonts w:ascii="Calibri" w:eastAsia="Calibri" w:hAnsi="Calibri" w:cs="Calibri"/>
                <w:sz w:val="20"/>
                <w:szCs w:val="20"/>
              </w:rPr>
            </w:pPr>
            <w:r w:rsidRPr="00856489">
              <w:rPr>
                <w:rFonts w:ascii="Calibri" w:eastAsia="Calibri" w:hAnsi="Calibri" w:cs="Calibri"/>
                <w:sz w:val="20"/>
                <w:szCs w:val="20"/>
              </w:rPr>
              <w:t>2000-2016</w:t>
            </w:r>
          </w:p>
        </w:tc>
        <w:tc>
          <w:tcPr>
            <w:tcW w:w="3145" w:type="dxa"/>
          </w:tcPr>
          <w:p w14:paraId="33CAEA15" w14:textId="1A90E5BA" w:rsidR="00D90DF4" w:rsidRPr="00856489" w:rsidRDefault="00D90DF4" w:rsidP="00D90DF4">
            <w:pPr>
              <w:jc w:val="both"/>
              <w:rPr>
                <w:rFonts w:ascii="Calibri" w:eastAsia="Calibri" w:hAnsi="Calibri" w:cs="Calibri"/>
                <w:sz w:val="20"/>
                <w:szCs w:val="20"/>
              </w:rPr>
            </w:pPr>
            <w:r w:rsidRPr="00856489">
              <w:rPr>
                <w:rFonts w:ascii="Calibri" w:eastAsia="Calibri" w:hAnsi="Calibri" w:cs="Calibri"/>
                <w:sz w:val="20"/>
                <w:szCs w:val="20"/>
              </w:rPr>
              <w:t>Island (PR)</w:t>
            </w:r>
          </w:p>
        </w:tc>
        <w:tc>
          <w:tcPr>
            <w:tcW w:w="3145" w:type="dxa"/>
          </w:tcPr>
          <w:p w14:paraId="0A82E8F8" w14:textId="43C9CE3D" w:rsidR="00D90DF4" w:rsidRPr="00856489" w:rsidRDefault="00D90DF4" w:rsidP="00D90DF4">
            <w:pPr>
              <w:jc w:val="both"/>
              <w:rPr>
                <w:rFonts w:ascii="Calibri" w:eastAsia="Calibri" w:hAnsi="Calibri" w:cs="Calibri"/>
                <w:sz w:val="20"/>
                <w:szCs w:val="20"/>
              </w:rPr>
            </w:pPr>
            <w:r w:rsidRPr="00856489">
              <w:rPr>
                <w:rFonts w:ascii="Calibri" w:eastAsia="Calibri" w:hAnsi="Calibri" w:cs="Calibri"/>
                <w:sz w:val="20"/>
                <w:szCs w:val="20"/>
              </w:rPr>
              <w:t>Tip data</w:t>
            </w:r>
          </w:p>
        </w:tc>
      </w:tr>
      <w:tr w:rsidR="00D90DF4" w:rsidRPr="00826243" w14:paraId="167C0F3A" w14:textId="77777777" w:rsidTr="002F7DC5">
        <w:tc>
          <w:tcPr>
            <w:tcW w:w="9350" w:type="dxa"/>
            <w:gridSpan w:val="5"/>
          </w:tcPr>
          <w:p w14:paraId="21DF4B10" w14:textId="77777777" w:rsidR="00D90DF4" w:rsidRPr="00856489" w:rsidRDefault="00D90DF4" w:rsidP="00D90DF4">
            <w:pPr>
              <w:jc w:val="both"/>
              <w:rPr>
                <w:rFonts w:ascii="Calibri" w:eastAsia="Calibri" w:hAnsi="Calibri" w:cs="Calibri"/>
                <w:b/>
                <w:sz w:val="20"/>
                <w:szCs w:val="20"/>
              </w:rPr>
            </w:pPr>
            <w:r w:rsidRPr="00856489">
              <w:rPr>
                <w:rFonts w:ascii="Calibri" w:eastAsia="Calibri" w:hAnsi="Calibri" w:cs="Calibri"/>
                <w:b/>
                <w:sz w:val="20"/>
                <w:szCs w:val="20"/>
              </w:rPr>
              <w:t>Environmental</w:t>
            </w:r>
          </w:p>
        </w:tc>
        <w:tc>
          <w:tcPr>
            <w:tcW w:w="3145" w:type="dxa"/>
          </w:tcPr>
          <w:p w14:paraId="0E4F6255" w14:textId="77777777" w:rsidR="00D90DF4" w:rsidRPr="00856489" w:rsidRDefault="00D90DF4" w:rsidP="00D90DF4">
            <w:pPr>
              <w:jc w:val="both"/>
              <w:rPr>
                <w:rFonts w:ascii="Calibri" w:eastAsia="Calibri" w:hAnsi="Calibri" w:cs="Calibri"/>
                <w:sz w:val="20"/>
                <w:szCs w:val="20"/>
              </w:rPr>
            </w:pPr>
          </w:p>
        </w:tc>
      </w:tr>
      <w:tr w:rsidR="00D90DF4" w:rsidRPr="00826243" w14:paraId="48CA03DF" w14:textId="77777777" w:rsidTr="00856489">
        <w:tc>
          <w:tcPr>
            <w:tcW w:w="1885" w:type="dxa"/>
          </w:tcPr>
          <w:p w14:paraId="3060EE53" w14:textId="494D7F2D" w:rsidR="00D90DF4" w:rsidRPr="00856489" w:rsidRDefault="00D90DF4" w:rsidP="00D90DF4">
            <w:pPr>
              <w:jc w:val="both"/>
              <w:rPr>
                <w:rFonts w:ascii="Calibri" w:eastAsia="Calibri" w:hAnsi="Calibri" w:cs="Calibri"/>
                <w:sz w:val="20"/>
                <w:szCs w:val="20"/>
              </w:rPr>
            </w:pPr>
            <w:r w:rsidRPr="00856489">
              <w:rPr>
                <w:rFonts w:ascii="Calibri" w:eastAsia="Calibri" w:hAnsi="Calibri" w:cs="Calibri"/>
                <w:sz w:val="20"/>
                <w:szCs w:val="20"/>
              </w:rPr>
              <w:t>CARICOOS</w:t>
            </w:r>
          </w:p>
        </w:tc>
        <w:tc>
          <w:tcPr>
            <w:tcW w:w="1620" w:type="dxa"/>
          </w:tcPr>
          <w:p w14:paraId="11A3C038" w14:textId="19925B57" w:rsidR="00D90DF4" w:rsidRPr="00856489" w:rsidRDefault="00856489" w:rsidP="00D90DF4">
            <w:pPr>
              <w:jc w:val="both"/>
              <w:rPr>
                <w:rFonts w:ascii="Calibri" w:eastAsia="Calibri" w:hAnsi="Calibri" w:cs="Calibri"/>
                <w:sz w:val="20"/>
                <w:szCs w:val="20"/>
              </w:rPr>
            </w:pPr>
            <w:r w:rsidRPr="00856489">
              <w:rPr>
                <w:rFonts w:ascii="Calibri" w:eastAsia="Calibri" w:hAnsi="Calibri" w:cs="Calibri"/>
                <w:sz w:val="20"/>
                <w:szCs w:val="20"/>
              </w:rPr>
              <w:t>CARICOOS</w:t>
            </w:r>
          </w:p>
        </w:tc>
        <w:tc>
          <w:tcPr>
            <w:tcW w:w="1170" w:type="dxa"/>
          </w:tcPr>
          <w:p w14:paraId="5211E48E" w14:textId="1EC6EAF4" w:rsidR="00D90DF4" w:rsidRPr="00856489" w:rsidRDefault="00856489" w:rsidP="00D90DF4">
            <w:pPr>
              <w:jc w:val="both"/>
              <w:rPr>
                <w:rFonts w:ascii="Calibri" w:eastAsia="Calibri" w:hAnsi="Calibri" w:cs="Calibri"/>
                <w:sz w:val="20"/>
                <w:szCs w:val="20"/>
              </w:rPr>
            </w:pPr>
            <w:r w:rsidRPr="00856489">
              <w:rPr>
                <w:rFonts w:ascii="Calibri" w:eastAsia="Calibri" w:hAnsi="Calibri" w:cs="Calibri"/>
                <w:sz w:val="20"/>
                <w:szCs w:val="20"/>
              </w:rPr>
              <w:t>variable</w:t>
            </w:r>
          </w:p>
        </w:tc>
        <w:tc>
          <w:tcPr>
            <w:tcW w:w="1530" w:type="dxa"/>
          </w:tcPr>
          <w:p w14:paraId="137A0EFB" w14:textId="50305E05" w:rsidR="00D90DF4" w:rsidRPr="00856489" w:rsidRDefault="00856489" w:rsidP="00D90DF4">
            <w:pPr>
              <w:jc w:val="both"/>
              <w:rPr>
                <w:rFonts w:ascii="Calibri" w:eastAsia="Calibri" w:hAnsi="Calibri" w:cs="Calibri"/>
                <w:sz w:val="20"/>
                <w:szCs w:val="20"/>
              </w:rPr>
            </w:pPr>
            <w:r w:rsidRPr="00856489">
              <w:rPr>
                <w:rFonts w:ascii="Calibri" w:eastAsia="Calibri" w:hAnsi="Calibri" w:cs="Calibri"/>
                <w:sz w:val="20"/>
                <w:szCs w:val="20"/>
              </w:rPr>
              <w:t>2008-2017</w:t>
            </w:r>
          </w:p>
        </w:tc>
        <w:tc>
          <w:tcPr>
            <w:tcW w:w="3145" w:type="dxa"/>
          </w:tcPr>
          <w:p w14:paraId="4C9D5C2B" w14:textId="0344BB98" w:rsidR="00D90DF4" w:rsidRPr="00856489" w:rsidRDefault="00856489" w:rsidP="00D90DF4">
            <w:pPr>
              <w:jc w:val="both"/>
              <w:rPr>
                <w:rFonts w:ascii="Calibri" w:eastAsia="Calibri" w:hAnsi="Calibri" w:cs="Calibri"/>
                <w:sz w:val="20"/>
                <w:szCs w:val="20"/>
              </w:rPr>
            </w:pPr>
            <w:r w:rsidRPr="00856489">
              <w:rPr>
                <w:rFonts w:ascii="Calibri" w:eastAsia="Calibri" w:hAnsi="Calibri" w:cs="Calibri"/>
                <w:sz w:val="20"/>
                <w:szCs w:val="20"/>
              </w:rPr>
              <w:t>Regional (PR, STJ, SCX)</w:t>
            </w:r>
          </w:p>
        </w:tc>
        <w:tc>
          <w:tcPr>
            <w:tcW w:w="3145" w:type="dxa"/>
          </w:tcPr>
          <w:p w14:paraId="4BE5C52C" w14:textId="7EDD5FCD" w:rsidR="00D90DF4" w:rsidRPr="00856489" w:rsidRDefault="00856489" w:rsidP="00D90DF4">
            <w:pPr>
              <w:jc w:val="both"/>
              <w:rPr>
                <w:rFonts w:ascii="Calibri" w:eastAsia="Calibri" w:hAnsi="Calibri" w:cs="Calibri"/>
                <w:sz w:val="20"/>
                <w:szCs w:val="20"/>
              </w:rPr>
            </w:pPr>
            <w:r w:rsidRPr="00856489">
              <w:rPr>
                <w:rFonts w:ascii="Calibri" w:eastAsia="Calibri" w:hAnsi="Calibri" w:cs="Calibri"/>
                <w:sz w:val="20"/>
                <w:szCs w:val="20"/>
              </w:rPr>
              <w:t>Various</w:t>
            </w:r>
          </w:p>
        </w:tc>
      </w:tr>
      <w:tr w:rsidR="00D90DF4" w:rsidRPr="00826243" w14:paraId="67036487" w14:textId="77777777" w:rsidTr="00856489">
        <w:tc>
          <w:tcPr>
            <w:tcW w:w="1885" w:type="dxa"/>
          </w:tcPr>
          <w:p w14:paraId="09036884" w14:textId="3D14CD65" w:rsidR="00D90DF4" w:rsidRPr="00856489" w:rsidRDefault="00D90DF4" w:rsidP="00D90DF4">
            <w:pPr>
              <w:jc w:val="both"/>
              <w:rPr>
                <w:rFonts w:ascii="Calibri" w:eastAsia="Calibri" w:hAnsi="Calibri" w:cs="Calibri"/>
                <w:sz w:val="20"/>
                <w:szCs w:val="20"/>
              </w:rPr>
            </w:pPr>
            <w:r w:rsidRPr="00856489">
              <w:rPr>
                <w:rFonts w:ascii="Calibri" w:eastAsia="Calibri" w:hAnsi="Calibri" w:cs="Calibri"/>
                <w:sz w:val="20"/>
                <w:szCs w:val="20"/>
              </w:rPr>
              <w:t>PRCCC</w:t>
            </w:r>
          </w:p>
        </w:tc>
        <w:tc>
          <w:tcPr>
            <w:tcW w:w="1620" w:type="dxa"/>
          </w:tcPr>
          <w:p w14:paraId="62CD5602" w14:textId="0DB1346A" w:rsidR="00D90DF4" w:rsidRPr="00856489" w:rsidRDefault="00856489" w:rsidP="00D90DF4">
            <w:pPr>
              <w:jc w:val="both"/>
              <w:rPr>
                <w:rFonts w:ascii="Calibri" w:eastAsia="Calibri" w:hAnsi="Calibri" w:cs="Calibri"/>
                <w:sz w:val="20"/>
                <w:szCs w:val="20"/>
              </w:rPr>
            </w:pPr>
            <w:r w:rsidRPr="00856489">
              <w:rPr>
                <w:rFonts w:ascii="Calibri" w:eastAsia="Calibri" w:hAnsi="Calibri" w:cs="Calibri"/>
                <w:sz w:val="20"/>
                <w:szCs w:val="20"/>
              </w:rPr>
              <w:t>NOAA</w:t>
            </w:r>
          </w:p>
        </w:tc>
        <w:tc>
          <w:tcPr>
            <w:tcW w:w="1170" w:type="dxa"/>
          </w:tcPr>
          <w:p w14:paraId="7A69848F" w14:textId="62347124" w:rsidR="00D90DF4" w:rsidRPr="00856489" w:rsidRDefault="00856489" w:rsidP="00D90DF4">
            <w:pPr>
              <w:jc w:val="both"/>
              <w:rPr>
                <w:rFonts w:ascii="Calibri" w:eastAsia="Calibri" w:hAnsi="Calibri" w:cs="Calibri"/>
                <w:sz w:val="20"/>
                <w:szCs w:val="20"/>
              </w:rPr>
            </w:pPr>
            <w:r w:rsidRPr="00856489">
              <w:rPr>
                <w:rFonts w:ascii="Calibri" w:eastAsia="Calibri" w:hAnsi="Calibri" w:cs="Calibri"/>
                <w:sz w:val="20"/>
                <w:szCs w:val="20"/>
              </w:rPr>
              <w:t>variable</w:t>
            </w:r>
          </w:p>
        </w:tc>
        <w:tc>
          <w:tcPr>
            <w:tcW w:w="1530" w:type="dxa"/>
          </w:tcPr>
          <w:p w14:paraId="3D0F4920" w14:textId="10E5597B" w:rsidR="00D90DF4" w:rsidRPr="00856489" w:rsidRDefault="00856489" w:rsidP="00D90DF4">
            <w:pPr>
              <w:jc w:val="both"/>
              <w:rPr>
                <w:rFonts w:ascii="Calibri" w:eastAsia="Calibri" w:hAnsi="Calibri" w:cs="Calibri"/>
                <w:sz w:val="20"/>
                <w:szCs w:val="20"/>
              </w:rPr>
            </w:pPr>
            <w:r w:rsidRPr="00856489">
              <w:rPr>
                <w:rFonts w:ascii="Calibri" w:eastAsia="Calibri" w:hAnsi="Calibri" w:cs="Calibri"/>
                <w:sz w:val="20"/>
                <w:szCs w:val="20"/>
              </w:rPr>
              <w:t>2013-2017</w:t>
            </w:r>
          </w:p>
        </w:tc>
        <w:tc>
          <w:tcPr>
            <w:tcW w:w="3145" w:type="dxa"/>
          </w:tcPr>
          <w:p w14:paraId="0E752F1D" w14:textId="1E9A19CB" w:rsidR="00D90DF4" w:rsidRPr="00856489" w:rsidRDefault="00856489" w:rsidP="00856489">
            <w:pPr>
              <w:jc w:val="both"/>
              <w:rPr>
                <w:rFonts w:ascii="Calibri" w:eastAsia="Calibri" w:hAnsi="Calibri" w:cs="Calibri"/>
                <w:sz w:val="20"/>
                <w:szCs w:val="20"/>
              </w:rPr>
            </w:pPr>
            <w:r w:rsidRPr="00856489">
              <w:rPr>
                <w:rFonts w:ascii="Calibri" w:eastAsia="Calibri" w:hAnsi="Calibri" w:cs="Calibri"/>
                <w:sz w:val="20"/>
                <w:szCs w:val="20"/>
              </w:rPr>
              <w:t>Regional (PR, STJ, SCX)</w:t>
            </w:r>
            <w:r w:rsidRPr="00856489">
              <w:rPr>
                <w:rFonts w:ascii="Calibri" w:eastAsia="Calibri" w:hAnsi="Calibri" w:cs="Calibri"/>
                <w:sz w:val="20"/>
                <w:szCs w:val="20"/>
              </w:rPr>
              <w:tab/>
            </w:r>
          </w:p>
        </w:tc>
        <w:tc>
          <w:tcPr>
            <w:tcW w:w="3145" w:type="dxa"/>
          </w:tcPr>
          <w:p w14:paraId="409D20E2" w14:textId="18DC52A5" w:rsidR="00D90DF4" w:rsidRPr="00856489" w:rsidRDefault="00856489" w:rsidP="00D90DF4">
            <w:pPr>
              <w:jc w:val="both"/>
              <w:rPr>
                <w:rFonts w:ascii="Calibri" w:eastAsia="Calibri" w:hAnsi="Calibri" w:cs="Calibri"/>
                <w:sz w:val="20"/>
                <w:szCs w:val="20"/>
              </w:rPr>
            </w:pPr>
            <w:r w:rsidRPr="00856489">
              <w:rPr>
                <w:rFonts w:ascii="Calibri" w:eastAsia="Calibri" w:hAnsi="Calibri" w:cs="Calibri"/>
                <w:sz w:val="20"/>
                <w:szCs w:val="20"/>
              </w:rPr>
              <w:t>Various</w:t>
            </w:r>
          </w:p>
        </w:tc>
      </w:tr>
      <w:tr w:rsidR="0037660F" w:rsidRPr="00826243" w14:paraId="23256052" w14:textId="77777777" w:rsidTr="00856489">
        <w:tc>
          <w:tcPr>
            <w:tcW w:w="1885" w:type="dxa"/>
          </w:tcPr>
          <w:p w14:paraId="3CA48FAD" w14:textId="23E441D7" w:rsidR="0037660F" w:rsidRPr="00856489" w:rsidRDefault="0037660F" w:rsidP="00D90DF4">
            <w:pPr>
              <w:jc w:val="both"/>
              <w:rPr>
                <w:rFonts w:ascii="Calibri" w:eastAsia="Calibri" w:hAnsi="Calibri" w:cs="Calibri"/>
                <w:sz w:val="20"/>
                <w:szCs w:val="20"/>
              </w:rPr>
            </w:pPr>
            <w:r>
              <w:rPr>
                <w:rFonts w:ascii="Calibri" w:eastAsia="Calibri" w:hAnsi="Calibri" w:cs="Calibri"/>
                <w:sz w:val="20"/>
                <w:szCs w:val="20"/>
              </w:rPr>
              <w:t>CREWS</w:t>
            </w:r>
          </w:p>
        </w:tc>
        <w:tc>
          <w:tcPr>
            <w:tcW w:w="1620" w:type="dxa"/>
          </w:tcPr>
          <w:p w14:paraId="1028AC94" w14:textId="06BE8E6E" w:rsidR="0037660F" w:rsidRPr="00856489" w:rsidRDefault="0037660F" w:rsidP="00D90DF4">
            <w:pPr>
              <w:jc w:val="both"/>
              <w:rPr>
                <w:rFonts w:ascii="Calibri" w:eastAsia="Calibri" w:hAnsi="Calibri" w:cs="Calibri"/>
                <w:sz w:val="20"/>
                <w:szCs w:val="20"/>
              </w:rPr>
            </w:pPr>
            <w:r>
              <w:rPr>
                <w:rFonts w:ascii="Calibri" w:eastAsia="Calibri" w:hAnsi="Calibri" w:cs="Calibri"/>
                <w:sz w:val="20"/>
                <w:szCs w:val="20"/>
              </w:rPr>
              <w:t>NOAA/AOML</w:t>
            </w:r>
          </w:p>
        </w:tc>
        <w:tc>
          <w:tcPr>
            <w:tcW w:w="1170" w:type="dxa"/>
          </w:tcPr>
          <w:p w14:paraId="03715D3F" w14:textId="576AC3B6" w:rsidR="0037660F" w:rsidRPr="00856489" w:rsidRDefault="0037660F" w:rsidP="00D90DF4">
            <w:pPr>
              <w:jc w:val="both"/>
              <w:rPr>
                <w:rFonts w:ascii="Calibri" w:eastAsia="Calibri" w:hAnsi="Calibri" w:cs="Calibri"/>
                <w:sz w:val="20"/>
                <w:szCs w:val="20"/>
              </w:rPr>
            </w:pPr>
            <w:r>
              <w:rPr>
                <w:rFonts w:ascii="Calibri" w:eastAsia="Calibri" w:hAnsi="Calibri" w:cs="Calibri"/>
                <w:sz w:val="20"/>
                <w:szCs w:val="20"/>
              </w:rPr>
              <w:t>2</w:t>
            </w:r>
          </w:p>
        </w:tc>
        <w:tc>
          <w:tcPr>
            <w:tcW w:w="1530" w:type="dxa"/>
          </w:tcPr>
          <w:p w14:paraId="2F12E532" w14:textId="35E30E56" w:rsidR="0037660F" w:rsidRPr="00856489" w:rsidRDefault="0037660F" w:rsidP="00D90DF4">
            <w:pPr>
              <w:jc w:val="both"/>
              <w:rPr>
                <w:rFonts w:ascii="Calibri" w:eastAsia="Calibri" w:hAnsi="Calibri" w:cs="Calibri"/>
                <w:sz w:val="20"/>
                <w:szCs w:val="20"/>
              </w:rPr>
            </w:pPr>
            <w:r>
              <w:rPr>
                <w:rFonts w:ascii="Calibri" w:eastAsia="Calibri" w:hAnsi="Calibri" w:cs="Calibri"/>
                <w:sz w:val="20"/>
                <w:szCs w:val="20"/>
              </w:rPr>
              <w:t>2002-2014</w:t>
            </w:r>
          </w:p>
        </w:tc>
        <w:tc>
          <w:tcPr>
            <w:tcW w:w="3145" w:type="dxa"/>
          </w:tcPr>
          <w:p w14:paraId="02EF888F" w14:textId="39FE0CA2" w:rsidR="0037660F" w:rsidRPr="00856489" w:rsidRDefault="0037660F" w:rsidP="00856489">
            <w:pPr>
              <w:jc w:val="both"/>
              <w:rPr>
                <w:rFonts w:ascii="Calibri" w:eastAsia="Calibri" w:hAnsi="Calibri" w:cs="Calibri"/>
                <w:sz w:val="20"/>
                <w:szCs w:val="20"/>
              </w:rPr>
            </w:pPr>
            <w:r>
              <w:rPr>
                <w:rFonts w:ascii="Calibri" w:eastAsia="Calibri" w:hAnsi="Calibri" w:cs="Calibri"/>
                <w:sz w:val="20"/>
                <w:szCs w:val="20"/>
              </w:rPr>
              <w:t>Local (La Parguera and Salt River Bay)</w:t>
            </w:r>
          </w:p>
        </w:tc>
        <w:tc>
          <w:tcPr>
            <w:tcW w:w="3145" w:type="dxa"/>
          </w:tcPr>
          <w:p w14:paraId="3A567DD0" w14:textId="6237665C" w:rsidR="0037660F" w:rsidRPr="00856489" w:rsidRDefault="0037660F" w:rsidP="00D90DF4">
            <w:pPr>
              <w:jc w:val="both"/>
              <w:rPr>
                <w:rFonts w:ascii="Calibri" w:eastAsia="Calibri" w:hAnsi="Calibri" w:cs="Calibri"/>
                <w:sz w:val="20"/>
                <w:szCs w:val="20"/>
              </w:rPr>
            </w:pPr>
            <w:r>
              <w:rPr>
                <w:rFonts w:ascii="Calibri" w:eastAsia="Calibri" w:hAnsi="Calibri" w:cs="Calibri"/>
                <w:sz w:val="20"/>
                <w:szCs w:val="20"/>
              </w:rPr>
              <w:t>Atmospheric and Oceanographic</w:t>
            </w:r>
          </w:p>
        </w:tc>
      </w:tr>
      <w:tr w:rsidR="0037660F" w:rsidRPr="00826243" w14:paraId="2EAFA89C" w14:textId="77777777" w:rsidTr="00856489">
        <w:tc>
          <w:tcPr>
            <w:tcW w:w="1885" w:type="dxa"/>
          </w:tcPr>
          <w:p w14:paraId="793FC6EE" w14:textId="025ECA84" w:rsidR="0037660F" w:rsidRPr="00856489" w:rsidRDefault="0037660F" w:rsidP="00D90DF4">
            <w:pPr>
              <w:jc w:val="both"/>
              <w:rPr>
                <w:rFonts w:ascii="Calibri" w:eastAsia="Calibri" w:hAnsi="Calibri" w:cs="Calibri"/>
                <w:sz w:val="20"/>
                <w:szCs w:val="20"/>
              </w:rPr>
            </w:pPr>
            <w:r>
              <w:rPr>
                <w:rFonts w:ascii="Calibri" w:eastAsia="Calibri" w:hAnsi="Calibri" w:cs="Calibri"/>
                <w:sz w:val="20"/>
                <w:szCs w:val="20"/>
              </w:rPr>
              <w:t>NCRMP</w:t>
            </w:r>
          </w:p>
        </w:tc>
        <w:tc>
          <w:tcPr>
            <w:tcW w:w="1620" w:type="dxa"/>
          </w:tcPr>
          <w:p w14:paraId="1EBF8FF9" w14:textId="098BDD6F" w:rsidR="0037660F" w:rsidRPr="00856489" w:rsidRDefault="0037660F" w:rsidP="00D90DF4">
            <w:pPr>
              <w:jc w:val="both"/>
              <w:rPr>
                <w:rFonts w:ascii="Calibri" w:eastAsia="Calibri" w:hAnsi="Calibri" w:cs="Calibri"/>
                <w:sz w:val="20"/>
                <w:szCs w:val="20"/>
              </w:rPr>
            </w:pPr>
            <w:r>
              <w:rPr>
                <w:rFonts w:ascii="Calibri" w:eastAsia="Calibri" w:hAnsi="Calibri" w:cs="Calibri"/>
                <w:sz w:val="20"/>
                <w:szCs w:val="20"/>
              </w:rPr>
              <w:t>NOAA/AOML</w:t>
            </w:r>
          </w:p>
        </w:tc>
        <w:tc>
          <w:tcPr>
            <w:tcW w:w="1170" w:type="dxa"/>
          </w:tcPr>
          <w:p w14:paraId="36031282" w14:textId="55BA96A2" w:rsidR="0037660F" w:rsidRPr="00856489" w:rsidRDefault="0037660F" w:rsidP="00D90DF4">
            <w:pPr>
              <w:jc w:val="both"/>
              <w:rPr>
                <w:rFonts w:ascii="Calibri" w:eastAsia="Calibri" w:hAnsi="Calibri" w:cs="Calibri"/>
                <w:sz w:val="20"/>
                <w:szCs w:val="20"/>
              </w:rPr>
            </w:pPr>
            <w:r>
              <w:rPr>
                <w:rFonts w:ascii="Calibri" w:eastAsia="Calibri" w:hAnsi="Calibri" w:cs="Calibri"/>
                <w:sz w:val="20"/>
                <w:szCs w:val="20"/>
              </w:rPr>
              <w:t>variable</w:t>
            </w:r>
          </w:p>
        </w:tc>
        <w:tc>
          <w:tcPr>
            <w:tcW w:w="1530" w:type="dxa"/>
          </w:tcPr>
          <w:p w14:paraId="2EE9D0E8" w14:textId="77777777" w:rsidR="0037660F" w:rsidRPr="00856489" w:rsidRDefault="0037660F" w:rsidP="00D90DF4">
            <w:pPr>
              <w:jc w:val="both"/>
              <w:rPr>
                <w:rFonts w:ascii="Calibri" w:eastAsia="Calibri" w:hAnsi="Calibri" w:cs="Calibri"/>
                <w:sz w:val="20"/>
                <w:szCs w:val="20"/>
              </w:rPr>
            </w:pPr>
          </w:p>
        </w:tc>
        <w:tc>
          <w:tcPr>
            <w:tcW w:w="3145" w:type="dxa"/>
          </w:tcPr>
          <w:p w14:paraId="5B00194A" w14:textId="7F780A44" w:rsidR="0037660F" w:rsidRPr="00856489" w:rsidRDefault="0037660F" w:rsidP="00856489">
            <w:pPr>
              <w:jc w:val="both"/>
              <w:rPr>
                <w:rFonts w:ascii="Calibri" w:eastAsia="Calibri" w:hAnsi="Calibri" w:cs="Calibri"/>
                <w:sz w:val="20"/>
                <w:szCs w:val="20"/>
              </w:rPr>
            </w:pPr>
            <w:r w:rsidRPr="0037660F">
              <w:rPr>
                <w:rFonts w:ascii="Calibri" w:eastAsia="Calibri" w:hAnsi="Calibri" w:cs="Calibri"/>
                <w:sz w:val="20"/>
                <w:szCs w:val="20"/>
              </w:rPr>
              <w:t>Regional (PR, STJ, SCX)</w:t>
            </w:r>
            <w:r w:rsidRPr="0037660F">
              <w:rPr>
                <w:rFonts w:ascii="Calibri" w:eastAsia="Calibri" w:hAnsi="Calibri" w:cs="Calibri"/>
                <w:sz w:val="20"/>
                <w:szCs w:val="20"/>
              </w:rPr>
              <w:tab/>
            </w:r>
          </w:p>
        </w:tc>
        <w:tc>
          <w:tcPr>
            <w:tcW w:w="3145" w:type="dxa"/>
          </w:tcPr>
          <w:p w14:paraId="2DD710E3" w14:textId="3B2EC1BF" w:rsidR="0037660F" w:rsidRPr="00856489" w:rsidRDefault="0037660F" w:rsidP="00D90DF4">
            <w:pPr>
              <w:jc w:val="both"/>
              <w:rPr>
                <w:rFonts w:ascii="Calibri" w:eastAsia="Calibri" w:hAnsi="Calibri" w:cs="Calibri"/>
                <w:sz w:val="20"/>
                <w:szCs w:val="20"/>
              </w:rPr>
            </w:pPr>
            <w:r>
              <w:rPr>
                <w:rFonts w:ascii="Calibri" w:eastAsia="Calibri" w:hAnsi="Calibri" w:cs="Calibri"/>
                <w:sz w:val="20"/>
                <w:szCs w:val="20"/>
              </w:rPr>
              <w:t>Various</w:t>
            </w:r>
          </w:p>
        </w:tc>
      </w:tr>
      <w:tr w:rsidR="00D90DF4" w:rsidRPr="00826243" w14:paraId="11AA676B" w14:textId="77777777" w:rsidTr="002F7DC5">
        <w:tc>
          <w:tcPr>
            <w:tcW w:w="12495" w:type="dxa"/>
            <w:gridSpan w:val="6"/>
          </w:tcPr>
          <w:p w14:paraId="725DC062" w14:textId="50CACE0A" w:rsidR="00D90DF4" w:rsidRPr="00856489" w:rsidRDefault="00D90DF4" w:rsidP="00D90DF4">
            <w:pPr>
              <w:jc w:val="both"/>
              <w:rPr>
                <w:rFonts w:ascii="Calibri" w:eastAsia="Calibri" w:hAnsi="Calibri" w:cs="Calibri"/>
                <w:b/>
                <w:sz w:val="20"/>
                <w:szCs w:val="20"/>
              </w:rPr>
            </w:pPr>
            <w:r w:rsidRPr="00856489">
              <w:rPr>
                <w:rFonts w:ascii="Calibri" w:eastAsia="Calibri" w:hAnsi="Calibri" w:cs="Calibri"/>
                <w:b/>
                <w:sz w:val="20"/>
                <w:szCs w:val="20"/>
              </w:rPr>
              <w:t>Socio-Economic</w:t>
            </w:r>
          </w:p>
        </w:tc>
      </w:tr>
      <w:tr w:rsidR="00D90DF4" w:rsidRPr="00826243" w14:paraId="69FF8744" w14:textId="77777777" w:rsidTr="00856489">
        <w:tc>
          <w:tcPr>
            <w:tcW w:w="1885" w:type="dxa"/>
          </w:tcPr>
          <w:p w14:paraId="514E28FF" w14:textId="1503C33B" w:rsidR="00D90DF4" w:rsidRPr="00856489" w:rsidRDefault="0037660F" w:rsidP="00D90DF4">
            <w:pPr>
              <w:jc w:val="both"/>
              <w:rPr>
                <w:rFonts w:ascii="Calibri" w:eastAsia="Calibri" w:hAnsi="Calibri" w:cs="Calibri"/>
                <w:sz w:val="20"/>
                <w:szCs w:val="20"/>
              </w:rPr>
            </w:pPr>
            <w:r>
              <w:rPr>
                <w:rFonts w:ascii="Calibri" w:eastAsia="Calibri" w:hAnsi="Calibri" w:cs="Calibri"/>
                <w:sz w:val="20"/>
                <w:szCs w:val="20"/>
              </w:rPr>
              <w:t>NCRMP</w:t>
            </w:r>
          </w:p>
        </w:tc>
        <w:tc>
          <w:tcPr>
            <w:tcW w:w="1620" w:type="dxa"/>
          </w:tcPr>
          <w:p w14:paraId="3E879029" w14:textId="4C655C5D" w:rsidR="00D90DF4" w:rsidRPr="00856489" w:rsidRDefault="0037660F" w:rsidP="00D90DF4">
            <w:pPr>
              <w:jc w:val="both"/>
              <w:rPr>
                <w:rFonts w:ascii="Calibri" w:eastAsia="Calibri" w:hAnsi="Calibri" w:cs="Calibri"/>
                <w:sz w:val="20"/>
                <w:szCs w:val="20"/>
              </w:rPr>
            </w:pPr>
            <w:r>
              <w:rPr>
                <w:rFonts w:ascii="Calibri" w:eastAsia="Calibri" w:hAnsi="Calibri" w:cs="Calibri"/>
                <w:sz w:val="20"/>
                <w:szCs w:val="20"/>
              </w:rPr>
              <w:t>NOAA/NCCOS</w:t>
            </w:r>
          </w:p>
        </w:tc>
        <w:tc>
          <w:tcPr>
            <w:tcW w:w="1170" w:type="dxa"/>
          </w:tcPr>
          <w:p w14:paraId="71B24058" w14:textId="679542E2" w:rsidR="00D90DF4" w:rsidRPr="00856489" w:rsidRDefault="0037660F" w:rsidP="00D90DF4">
            <w:pPr>
              <w:jc w:val="both"/>
              <w:rPr>
                <w:rFonts w:ascii="Calibri" w:eastAsia="Calibri" w:hAnsi="Calibri" w:cs="Calibri"/>
                <w:sz w:val="20"/>
                <w:szCs w:val="20"/>
              </w:rPr>
            </w:pPr>
            <w:r>
              <w:rPr>
                <w:rFonts w:ascii="Calibri" w:eastAsia="Calibri" w:hAnsi="Calibri" w:cs="Calibri"/>
                <w:sz w:val="20"/>
                <w:szCs w:val="20"/>
              </w:rPr>
              <w:t>variable</w:t>
            </w:r>
          </w:p>
        </w:tc>
        <w:tc>
          <w:tcPr>
            <w:tcW w:w="1530" w:type="dxa"/>
          </w:tcPr>
          <w:p w14:paraId="5E5B6CCC" w14:textId="6433D5E7" w:rsidR="00D90DF4" w:rsidRPr="00856489" w:rsidRDefault="0037660F" w:rsidP="00D90DF4">
            <w:pPr>
              <w:jc w:val="both"/>
              <w:rPr>
                <w:rFonts w:ascii="Calibri" w:eastAsia="Calibri" w:hAnsi="Calibri" w:cs="Calibri"/>
                <w:sz w:val="20"/>
                <w:szCs w:val="20"/>
              </w:rPr>
            </w:pPr>
            <w:r>
              <w:rPr>
                <w:rFonts w:ascii="Calibri" w:eastAsia="Calibri" w:hAnsi="Calibri" w:cs="Calibri"/>
                <w:sz w:val="20"/>
                <w:szCs w:val="20"/>
              </w:rPr>
              <w:t>2014-2017</w:t>
            </w:r>
          </w:p>
        </w:tc>
        <w:tc>
          <w:tcPr>
            <w:tcW w:w="3145" w:type="dxa"/>
          </w:tcPr>
          <w:p w14:paraId="7469BF9F" w14:textId="06ABEB94" w:rsidR="00D90DF4" w:rsidRPr="00856489" w:rsidRDefault="0037660F" w:rsidP="00D90DF4">
            <w:pPr>
              <w:jc w:val="both"/>
              <w:rPr>
                <w:rFonts w:ascii="Calibri" w:eastAsia="Calibri" w:hAnsi="Calibri" w:cs="Calibri"/>
                <w:sz w:val="20"/>
                <w:szCs w:val="20"/>
              </w:rPr>
            </w:pPr>
            <w:r w:rsidRPr="0037660F">
              <w:rPr>
                <w:rFonts w:ascii="Calibri" w:eastAsia="Calibri" w:hAnsi="Calibri" w:cs="Calibri"/>
                <w:sz w:val="20"/>
                <w:szCs w:val="20"/>
              </w:rPr>
              <w:t>Regional (PR, STJ, SCX)</w:t>
            </w:r>
          </w:p>
        </w:tc>
        <w:tc>
          <w:tcPr>
            <w:tcW w:w="3145" w:type="dxa"/>
          </w:tcPr>
          <w:p w14:paraId="17E93E16" w14:textId="6B8245EB" w:rsidR="00D90DF4" w:rsidRPr="00856489" w:rsidRDefault="0037660F" w:rsidP="00D90DF4">
            <w:pPr>
              <w:jc w:val="both"/>
              <w:rPr>
                <w:rFonts w:ascii="Calibri" w:eastAsia="Calibri" w:hAnsi="Calibri" w:cs="Calibri"/>
                <w:sz w:val="20"/>
                <w:szCs w:val="20"/>
              </w:rPr>
            </w:pPr>
            <w:r>
              <w:rPr>
                <w:rFonts w:ascii="Calibri" w:eastAsia="Calibri" w:hAnsi="Calibri" w:cs="Calibri"/>
                <w:sz w:val="20"/>
                <w:szCs w:val="20"/>
              </w:rPr>
              <w:t>Knowledge, attitudes and perceptions</w:t>
            </w:r>
          </w:p>
        </w:tc>
      </w:tr>
      <w:tr w:rsidR="00D90DF4" w:rsidRPr="00826243" w14:paraId="51D4C84B" w14:textId="77777777" w:rsidTr="00856489">
        <w:tc>
          <w:tcPr>
            <w:tcW w:w="1885" w:type="dxa"/>
          </w:tcPr>
          <w:p w14:paraId="0AF51B2A" w14:textId="77777777" w:rsidR="00D90DF4" w:rsidRPr="00826243" w:rsidRDefault="00D90DF4" w:rsidP="00D90DF4">
            <w:pPr>
              <w:jc w:val="both"/>
              <w:rPr>
                <w:rFonts w:ascii="Calibri" w:eastAsia="Calibri" w:hAnsi="Calibri" w:cs="Calibri"/>
              </w:rPr>
            </w:pPr>
          </w:p>
        </w:tc>
        <w:tc>
          <w:tcPr>
            <w:tcW w:w="1620" w:type="dxa"/>
          </w:tcPr>
          <w:p w14:paraId="781FDD77" w14:textId="77777777" w:rsidR="00D90DF4" w:rsidRPr="00826243" w:rsidRDefault="00D90DF4" w:rsidP="00D90DF4">
            <w:pPr>
              <w:jc w:val="both"/>
              <w:rPr>
                <w:rFonts w:ascii="Calibri" w:eastAsia="Calibri" w:hAnsi="Calibri" w:cs="Calibri"/>
              </w:rPr>
            </w:pPr>
          </w:p>
        </w:tc>
        <w:tc>
          <w:tcPr>
            <w:tcW w:w="1170" w:type="dxa"/>
          </w:tcPr>
          <w:p w14:paraId="79801BCF" w14:textId="77777777" w:rsidR="00D90DF4" w:rsidRPr="00826243" w:rsidRDefault="00D90DF4" w:rsidP="00D90DF4">
            <w:pPr>
              <w:jc w:val="both"/>
              <w:rPr>
                <w:rFonts w:ascii="Calibri" w:eastAsia="Calibri" w:hAnsi="Calibri" w:cs="Calibri"/>
              </w:rPr>
            </w:pPr>
          </w:p>
        </w:tc>
        <w:tc>
          <w:tcPr>
            <w:tcW w:w="1530" w:type="dxa"/>
          </w:tcPr>
          <w:p w14:paraId="42B7BE86" w14:textId="77777777" w:rsidR="00D90DF4" w:rsidRPr="00826243" w:rsidRDefault="00D90DF4" w:rsidP="00D90DF4">
            <w:pPr>
              <w:jc w:val="both"/>
              <w:rPr>
                <w:rFonts w:ascii="Calibri" w:eastAsia="Calibri" w:hAnsi="Calibri" w:cs="Calibri"/>
              </w:rPr>
            </w:pPr>
          </w:p>
        </w:tc>
        <w:tc>
          <w:tcPr>
            <w:tcW w:w="3145" w:type="dxa"/>
          </w:tcPr>
          <w:p w14:paraId="1E14EAEE" w14:textId="77777777" w:rsidR="00D90DF4" w:rsidRPr="00826243" w:rsidRDefault="00D90DF4" w:rsidP="00D90DF4">
            <w:pPr>
              <w:jc w:val="both"/>
              <w:rPr>
                <w:rFonts w:ascii="Calibri" w:eastAsia="Calibri" w:hAnsi="Calibri" w:cs="Calibri"/>
              </w:rPr>
            </w:pPr>
          </w:p>
        </w:tc>
        <w:tc>
          <w:tcPr>
            <w:tcW w:w="3145" w:type="dxa"/>
          </w:tcPr>
          <w:p w14:paraId="2385748B" w14:textId="77777777" w:rsidR="00D90DF4" w:rsidRPr="00826243" w:rsidRDefault="00D90DF4" w:rsidP="00D90DF4">
            <w:pPr>
              <w:jc w:val="both"/>
              <w:rPr>
                <w:rFonts w:ascii="Calibri" w:eastAsia="Calibri" w:hAnsi="Calibri" w:cs="Calibri"/>
              </w:rPr>
            </w:pPr>
          </w:p>
        </w:tc>
      </w:tr>
    </w:tbl>
    <w:p w14:paraId="3DD5EBEB" w14:textId="463975BF" w:rsidR="00E156AB" w:rsidRDefault="00E156AB" w:rsidP="00E156AB">
      <w:pPr>
        <w:jc w:val="both"/>
        <w:rPr>
          <w:rFonts w:ascii="Calibri" w:eastAsia="Calibri" w:hAnsi="Calibri" w:cs="Calibri"/>
          <w:b/>
        </w:rPr>
        <w:sectPr w:rsidR="00E156AB" w:rsidSect="0078390D">
          <w:pgSz w:w="15840" w:h="12240" w:orient="landscape"/>
          <w:pgMar w:top="1080" w:right="1440" w:bottom="1080" w:left="1440" w:header="720" w:footer="720" w:gutter="0"/>
          <w:cols w:space="720"/>
        </w:sectPr>
      </w:pPr>
    </w:p>
    <w:p w14:paraId="5DC382E8" w14:textId="311530C0" w:rsidR="008F2133" w:rsidRDefault="00E156AB" w:rsidP="004A136B">
      <w:pPr>
        <w:ind w:left="720"/>
        <w:jc w:val="both"/>
        <w:rPr>
          <w:rFonts w:ascii="Calibri" w:eastAsia="Calibri" w:hAnsi="Calibri" w:cs="Calibri"/>
        </w:rPr>
      </w:pPr>
      <w:r w:rsidRPr="0014175F">
        <w:rPr>
          <w:rFonts w:eastAsia="Calibri"/>
          <w:b/>
        </w:rPr>
        <w:lastRenderedPageBreak/>
        <w:t>Challenges</w:t>
      </w:r>
      <w:r w:rsidR="001158BF" w:rsidRPr="0014175F">
        <w:rPr>
          <w:rFonts w:eastAsia="Calibri"/>
          <w:b/>
        </w:rPr>
        <w:t>.</w:t>
      </w:r>
      <w:r w:rsidR="001158BF">
        <w:rPr>
          <w:rFonts w:ascii="Calibri" w:eastAsia="Calibri" w:hAnsi="Calibri" w:cs="Calibri"/>
        </w:rPr>
        <w:t xml:space="preserve">  </w:t>
      </w:r>
    </w:p>
    <w:p w14:paraId="3081DC05" w14:textId="57227999" w:rsidR="008F2133" w:rsidRDefault="008F2133">
      <w:pPr>
        <w:ind w:left="720"/>
        <w:jc w:val="both"/>
        <w:rPr>
          <w:rFonts w:ascii="Calibri" w:eastAsia="Calibri" w:hAnsi="Calibri" w:cs="Calibri"/>
        </w:rPr>
      </w:pPr>
    </w:p>
    <w:p w14:paraId="00E26836" w14:textId="102FED53" w:rsidR="008F2133" w:rsidRPr="00B23EEB" w:rsidRDefault="004A654D" w:rsidP="00B23EEB">
      <w:pPr>
        <w:numPr>
          <w:ilvl w:val="0"/>
          <w:numId w:val="4"/>
        </w:numPr>
        <w:ind w:left="1560" w:hanging="284"/>
        <w:contextualSpacing/>
        <w:jc w:val="both"/>
        <w:rPr>
          <w:rFonts w:eastAsia="Calibri"/>
        </w:rPr>
      </w:pPr>
      <w:r>
        <w:rPr>
          <w:rFonts w:eastAsia="Calibri"/>
        </w:rPr>
        <w:t>I</w:t>
      </w:r>
      <w:r w:rsidRPr="00B23EEB">
        <w:rPr>
          <w:rFonts w:eastAsia="Calibri"/>
        </w:rPr>
        <w:t>nfrastructure to run, house and share data</w:t>
      </w:r>
      <w:r>
        <w:rPr>
          <w:rFonts w:eastAsia="Calibri"/>
        </w:rPr>
        <w:t xml:space="preserve">, including the </w:t>
      </w:r>
      <w:r w:rsidRPr="00B23EEB">
        <w:rPr>
          <w:rFonts w:eastAsia="Calibri"/>
        </w:rPr>
        <w:t>GIS layers for long-term storage and use</w:t>
      </w:r>
      <w:r>
        <w:rPr>
          <w:rFonts w:eastAsia="Calibri"/>
        </w:rPr>
        <w:t xml:space="preserve">: </w:t>
      </w:r>
      <w:r w:rsidR="002E6046">
        <w:rPr>
          <w:rFonts w:eastAsia="Calibri"/>
        </w:rPr>
        <w:t xml:space="preserve">The proposed activities for this project include both quantitative and qualitative data. </w:t>
      </w:r>
      <w:r w:rsidR="002E6046">
        <w:rPr>
          <w:color w:val="000000"/>
        </w:rPr>
        <w:t xml:space="preserve">The </w:t>
      </w:r>
      <w:r w:rsidR="002E6046" w:rsidRPr="00977DA5">
        <w:rPr>
          <w:color w:val="000000"/>
        </w:rPr>
        <w:t>quantitative and qualitative data that will be aggregated and compiled a</w:t>
      </w:r>
      <w:r w:rsidR="002E6046">
        <w:rPr>
          <w:color w:val="000000"/>
        </w:rPr>
        <w:t>t the</w:t>
      </w:r>
      <w:r>
        <w:rPr>
          <w:color w:val="000000"/>
        </w:rPr>
        <w:t xml:space="preserve"> Caribbean Fisheries Management Council and </w:t>
      </w:r>
      <w:r w:rsidR="002E6046">
        <w:rPr>
          <w:color w:val="000000"/>
        </w:rPr>
        <w:t xml:space="preserve"> ISER Caribe data server. </w:t>
      </w:r>
      <w:r w:rsidR="002E6046" w:rsidRPr="00977DA5">
        <w:rPr>
          <w:color w:val="000000"/>
        </w:rPr>
        <w:t xml:space="preserve">All data types will be stored in .CSV format and .TXT for widest possible dissemination. </w:t>
      </w:r>
      <w:r>
        <w:rPr>
          <w:color w:val="000000"/>
        </w:rPr>
        <w:t xml:space="preserve">In addition, we will share </w:t>
      </w:r>
      <w:r w:rsidR="0047532B">
        <w:rPr>
          <w:color w:val="000000"/>
        </w:rPr>
        <w:t>shape files</w:t>
      </w:r>
      <w:r>
        <w:rPr>
          <w:color w:val="000000"/>
        </w:rPr>
        <w:t xml:space="preserve"> through </w:t>
      </w:r>
      <w:r w:rsidR="00B147E7">
        <w:rPr>
          <w:color w:val="000000"/>
        </w:rPr>
        <w:t xml:space="preserve">ArcGIS Open Data, which will allow anyone to download and redistribute our data freely. </w:t>
      </w:r>
      <w:r>
        <w:rPr>
          <w:color w:val="000000"/>
        </w:rPr>
        <w:t>Raw data will be available one year after all deliverables are submitted for publication.</w:t>
      </w:r>
    </w:p>
    <w:p w14:paraId="08C4A288" w14:textId="3423A982" w:rsidR="008F2133" w:rsidRPr="00B23EEB" w:rsidRDefault="001158BF" w:rsidP="00B23EEB">
      <w:pPr>
        <w:numPr>
          <w:ilvl w:val="0"/>
          <w:numId w:val="4"/>
        </w:numPr>
        <w:ind w:left="1560" w:hanging="284"/>
        <w:contextualSpacing/>
        <w:jc w:val="both"/>
        <w:rPr>
          <w:rFonts w:eastAsia="Calibri"/>
        </w:rPr>
      </w:pPr>
      <w:r w:rsidRPr="00B23EEB">
        <w:rPr>
          <w:rFonts w:eastAsia="Calibri"/>
        </w:rPr>
        <w:t>Access to data</w:t>
      </w:r>
      <w:r w:rsidR="00B147E7">
        <w:rPr>
          <w:rFonts w:eastAsia="Calibri"/>
        </w:rPr>
        <w:t>: Many fisheries and socio-economic data are located in grey literature, which may make it difficult to access the necessary data. All principal or co-principal investigators of the grey literature will be contacted via email and</w:t>
      </w:r>
      <w:r w:rsidR="00A44EBC">
        <w:rPr>
          <w:rFonts w:eastAsia="Calibri"/>
        </w:rPr>
        <w:t>/or</w:t>
      </w:r>
      <w:r w:rsidR="00B147E7">
        <w:rPr>
          <w:rFonts w:eastAsia="Calibri"/>
        </w:rPr>
        <w:t xml:space="preserve"> over the phone. </w:t>
      </w:r>
      <w:r w:rsidR="00A44EBC">
        <w:rPr>
          <w:rFonts w:eastAsia="Calibri"/>
        </w:rPr>
        <w:t xml:space="preserve">All available transcribed data will be collated in CVS files. </w:t>
      </w:r>
      <w:r w:rsidR="00B147E7">
        <w:rPr>
          <w:rFonts w:eastAsia="Calibri"/>
        </w:rPr>
        <w:t>We will also visit any government institution to access</w:t>
      </w:r>
      <w:r w:rsidR="00A44EBC">
        <w:rPr>
          <w:rFonts w:eastAsia="Calibri"/>
        </w:rPr>
        <w:t xml:space="preserve"> additional public record files. </w:t>
      </w:r>
    </w:p>
    <w:p w14:paraId="7A9BF6BF" w14:textId="6933E31B" w:rsidR="008F2133" w:rsidRPr="00B23EEB" w:rsidRDefault="001158BF" w:rsidP="00B23EEB">
      <w:pPr>
        <w:numPr>
          <w:ilvl w:val="0"/>
          <w:numId w:val="4"/>
        </w:numPr>
        <w:ind w:left="1560" w:hanging="284"/>
        <w:contextualSpacing/>
        <w:jc w:val="both"/>
        <w:rPr>
          <w:rFonts w:eastAsia="Calibri"/>
        </w:rPr>
      </w:pPr>
      <w:r w:rsidRPr="00B23EEB">
        <w:rPr>
          <w:rFonts w:eastAsia="Calibri"/>
        </w:rPr>
        <w:t>Proprietary issues with publishing data before it becomes public.</w:t>
      </w:r>
      <w:r w:rsidR="00B147E7">
        <w:rPr>
          <w:rFonts w:eastAsia="Calibri"/>
        </w:rPr>
        <w:t xml:space="preserve"> </w:t>
      </w:r>
      <w:r w:rsidR="00B147E7" w:rsidRPr="00977DA5">
        <w:rPr>
          <w:color w:val="000000"/>
        </w:rPr>
        <w:t xml:space="preserve">Consent will be sought from all </w:t>
      </w:r>
      <w:r w:rsidR="00B147E7">
        <w:rPr>
          <w:color w:val="000000"/>
        </w:rPr>
        <w:t>participants</w:t>
      </w:r>
      <w:r w:rsidR="00B147E7" w:rsidRPr="00977DA5">
        <w:rPr>
          <w:color w:val="000000"/>
        </w:rPr>
        <w:t xml:space="preserve"> and copies of approved consent forms will be given to each</w:t>
      </w:r>
      <w:r w:rsidR="00B147E7">
        <w:rPr>
          <w:color w:val="000000"/>
        </w:rPr>
        <w:t xml:space="preserve"> participant</w:t>
      </w:r>
      <w:r w:rsidR="00B147E7" w:rsidRPr="00977DA5">
        <w:rPr>
          <w:color w:val="000000"/>
        </w:rPr>
        <w:t xml:space="preserve"> indicating how the data collected will be used, stored and disposed. Signed participant consent forms will be kept by the investigators until all data is disposed.</w:t>
      </w:r>
      <w:r w:rsidR="00B147E7">
        <w:rPr>
          <w:color w:val="000000"/>
        </w:rPr>
        <w:t xml:space="preserve"> </w:t>
      </w:r>
      <w:r w:rsidR="00B147E7" w:rsidRPr="00977DA5">
        <w:rPr>
          <w:color w:val="000000"/>
        </w:rPr>
        <w:t>Additional data will consist of photographs of the community and community members taken with their consent for purposes of documentation. Additional consent forms will be created to explain the various uses of the pictures and the forms of dissemination. These photos will be used in the publications of the research and will not be used for profit.</w:t>
      </w:r>
    </w:p>
    <w:p w14:paraId="4C5603B2" w14:textId="572A9F51" w:rsidR="008F2133" w:rsidRPr="00B23EEB" w:rsidRDefault="001158BF" w:rsidP="00B23EEB">
      <w:pPr>
        <w:numPr>
          <w:ilvl w:val="0"/>
          <w:numId w:val="4"/>
        </w:numPr>
        <w:ind w:left="1560" w:hanging="284"/>
        <w:contextualSpacing/>
        <w:jc w:val="both"/>
        <w:rPr>
          <w:rFonts w:eastAsia="Calibri"/>
        </w:rPr>
      </w:pPr>
      <w:r w:rsidRPr="00B23EEB">
        <w:rPr>
          <w:rFonts w:eastAsia="Calibri"/>
        </w:rPr>
        <w:t>Stakeholder buy-in</w:t>
      </w:r>
      <w:r w:rsidR="00A44EBC">
        <w:rPr>
          <w:rFonts w:eastAsia="Calibri"/>
        </w:rPr>
        <w:t xml:space="preserve">: To assure stakeholder buy-in is successful, we will involve the stakeholders early in the project. </w:t>
      </w:r>
      <w:r w:rsidR="0047532B">
        <w:rPr>
          <w:rFonts w:eastAsia="Calibri"/>
        </w:rPr>
        <w:t>At the beginning of</w:t>
      </w:r>
      <w:r w:rsidR="00A44EBC">
        <w:rPr>
          <w:rFonts w:eastAsia="Calibri"/>
        </w:rPr>
        <w:t xml:space="preserve"> each of the workshops, expectations or goals of each meeting will be discussed and </w:t>
      </w:r>
      <w:r w:rsidR="0047532B">
        <w:rPr>
          <w:rFonts w:eastAsia="Calibri"/>
        </w:rPr>
        <w:t xml:space="preserve">agreed upon. </w:t>
      </w:r>
      <w:r w:rsidR="00A44EBC">
        <w:rPr>
          <w:rFonts w:eastAsia="Calibri"/>
        </w:rPr>
        <w:t xml:space="preserve">Communication between PIs and stakeholders will be key and occurring throughout the project.  </w:t>
      </w:r>
    </w:p>
    <w:p w14:paraId="1AD8A11A" w14:textId="3B3D87B3" w:rsidR="008F2133" w:rsidRDefault="008F2133">
      <w:pPr>
        <w:ind w:left="720"/>
        <w:jc w:val="both"/>
        <w:rPr>
          <w:rFonts w:ascii="Calibri" w:eastAsia="Calibri" w:hAnsi="Calibri" w:cs="Calibri"/>
        </w:rPr>
      </w:pPr>
    </w:p>
    <w:p w14:paraId="03A92955" w14:textId="35809343" w:rsidR="008F2133" w:rsidRDefault="001158BF">
      <w:pPr>
        <w:ind w:left="720"/>
        <w:jc w:val="both"/>
        <w:rPr>
          <w:rFonts w:ascii="Calibri" w:eastAsia="Calibri" w:hAnsi="Calibri" w:cs="Calibri"/>
        </w:rPr>
      </w:pPr>
      <w:r w:rsidRPr="0014175F">
        <w:rPr>
          <w:rFonts w:eastAsia="Calibri"/>
          <w:b/>
        </w:rPr>
        <w:t>Consideration of Climate</w:t>
      </w:r>
      <w:r w:rsidR="0014175F">
        <w:rPr>
          <w:rFonts w:eastAsia="Calibri"/>
        </w:rPr>
        <w:t>.</w:t>
      </w:r>
      <w:r>
        <w:rPr>
          <w:rFonts w:ascii="Calibri" w:eastAsia="Calibri" w:hAnsi="Calibri" w:cs="Calibri"/>
        </w:rPr>
        <w:t xml:space="preserve"> </w:t>
      </w:r>
    </w:p>
    <w:p w14:paraId="0BA34EEA" w14:textId="6914964B" w:rsidR="008F2133" w:rsidRDefault="008F2133">
      <w:pPr>
        <w:ind w:left="720"/>
        <w:jc w:val="both"/>
        <w:rPr>
          <w:rFonts w:ascii="Calibri" w:eastAsia="Calibri" w:hAnsi="Calibri" w:cs="Calibri"/>
        </w:rPr>
      </w:pPr>
    </w:p>
    <w:p w14:paraId="131720DB" w14:textId="39B2E217" w:rsidR="008F2133" w:rsidRPr="00B23EEB" w:rsidRDefault="00E25A1C" w:rsidP="0014175F">
      <w:pPr>
        <w:ind w:left="720" w:firstLine="720"/>
        <w:jc w:val="both"/>
        <w:rPr>
          <w:rFonts w:eastAsia="Calibri"/>
        </w:rPr>
      </w:pPr>
      <w:r>
        <w:rPr>
          <w:rFonts w:eastAsia="Calibri"/>
        </w:rPr>
        <w:t xml:space="preserve">Local demand and </w:t>
      </w:r>
      <w:r w:rsidR="0096697B">
        <w:rPr>
          <w:rFonts w:eastAsia="Calibri"/>
        </w:rPr>
        <w:t xml:space="preserve">the </w:t>
      </w:r>
      <w:r>
        <w:rPr>
          <w:rFonts w:eastAsia="Calibri"/>
        </w:rPr>
        <w:t xml:space="preserve">environmental variability </w:t>
      </w:r>
      <w:r w:rsidR="0096697B">
        <w:rPr>
          <w:rFonts w:eastAsia="Calibri"/>
        </w:rPr>
        <w:t xml:space="preserve">can affect the abundance of fish and the sustainability of the fisheries in the long term. However, the current fisheries management </w:t>
      </w:r>
      <w:r w:rsidR="008B024E">
        <w:rPr>
          <w:rFonts w:eastAsia="Calibri"/>
        </w:rPr>
        <w:t>approach is not amenable to</w:t>
      </w:r>
      <w:r w:rsidR="0096697B">
        <w:rPr>
          <w:rFonts w:eastAsia="Calibri"/>
        </w:rPr>
        <w:t xml:space="preserve"> consider</w:t>
      </w:r>
      <w:r w:rsidR="008B024E">
        <w:rPr>
          <w:rFonts w:eastAsia="Calibri"/>
        </w:rPr>
        <w:t>ation of</w:t>
      </w:r>
      <w:r w:rsidR="0096697B">
        <w:rPr>
          <w:rFonts w:eastAsia="Calibri"/>
        </w:rPr>
        <w:t xml:space="preserve"> interactions between species, the habitat and/or the environment.  </w:t>
      </w:r>
      <w:r w:rsidR="001158BF" w:rsidRPr="00B23EEB">
        <w:rPr>
          <w:rFonts w:eastAsia="Calibri"/>
        </w:rPr>
        <w:t>Th</w:t>
      </w:r>
      <w:r w:rsidR="0096697B">
        <w:rPr>
          <w:rFonts w:eastAsia="Calibri"/>
        </w:rPr>
        <w:t>is</w:t>
      </w:r>
      <w:r w:rsidR="001158BF" w:rsidRPr="00B23EEB">
        <w:rPr>
          <w:rFonts w:eastAsia="Calibri"/>
        </w:rPr>
        <w:t xml:space="preserve"> project will </w:t>
      </w:r>
      <w:r w:rsidR="0096697B">
        <w:rPr>
          <w:rFonts w:eastAsia="Calibri"/>
        </w:rPr>
        <w:t>not only analyze species interactions, but also include</w:t>
      </w:r>
      <w:r w:rsidR="001158BF" w:rsidRPr="00B23EEB">
        <w:rPr>
          <w:rFonts w:eastAsia="Calibri"/>
        </w:rPr>
        <w:t xml:space="preserve"> climate considerations into fisheries management, </w:t>
      </w:r>
      <w:r w:rsidR="008B024E">
        <w:rPr>
          <w:rFonts w:eastAsia="Calibri"/>
        </w:rPr>
        <w:t>particularly with respect to changing productivity</w:t>
      </w:r>
      <w:r w:rsidR="001158BF" w:rsidRPr="00B23EEB">
        <w:rPr>
          <w:rFonts w:eastAsia="Calibri"/>
        </w:rPr>
        <w:t xml:space="preserve">. </w:t>
      </w:r>
      <w:r w:rsidR="00E07D4D">
        <w:rPr>
          <w:rFonts w:eastAsia="Calibri"/>
        </w:rPr>
        <w:t xml:space="preserve">The very nature of an EBFM approach is to include climatic considerations (among other drivers) into the management of fisheries systems. In particular, </w:t>
      </w:r>
      <w:r w:rsidR="008B024E">
        <w:rPr>
          <w:rFonts w:eastAsia="Calibri"/>
        </w:rPr>
        <w:t xml:space="preserve">predictions of effects of changes to pertinent </w:t>
      </w:r>
      <w:r w:rsidR="001158BF" w:rsidRPr="00B23EEB">
        <w:rPr>
          <w:rFonts w:eastAsia="Calibri"/>
        </w:rPr>
        <w:t>environmental variables (e.g., wind speed and direction, dissolved oxygen, water temperature</w:t>
      </w:r>
      <w:r w:rsidR="00B23EEB">
        <w:rPr>
          <w:rFonts w:eastAsia="Calibri"/>
        </w:rPr>
        <w:t>, etc</w:t>
      </w:r>
      <w:r w:rsidR="0047532B">
        <w:rPr>
          <w:rFonts w:eastAsia="Calibri"/>
        </w:rPr>
        <w:t>.</w:t>
      </w:r>
      <w:r w:rsidR="001158BF" w:rsidRPr="00B23EEB">
        <w:rPr>
          <w:rFonts w:eastAsia="Calibri"/>
        </w:rPr>
        <w:t>)</w:t>
      </w:r>
      <w:r w:rsidR="008B024E">
        <w:rPr>
          <w:rFonts w:eastAsia="Calibri"/>
        </w:rPr>
        <w:t xml:space="preserve"> on habitat distribution and condition</w:t>
      </w:r>
      <w:r w:rsidR="001158BF" w:rsidRPr="00B23EEB">
        <w:rPr>
          <w:rFonts w:eastAsia="Calibri"/>
        </w:rPr>
        <w:t xml:space="preserve"> will be used </w:t>
      </w:r>
      <w:r w:rsidR="008B024E">
        <w:rPr>
          <w:rFonts w:eastAsia="Calibri"/>
        </w:rPr>
        <w:t>to</w:t>
      </w:r>
      <w:r w:rsidR="001158BF" w:rsidRPr="00B23EEB">
        <w:rPr>
          <w:rFonts w:eastAsia="Calibri"/>
        </w:rPr>
        <w:t xml:space="preserve"> </w:t>
      </w:r>
      <w:r w:rsidR="008B024E">
        <w:rPr>
          <w:rFonts w:eastAsia="Calibri"/>
        </w:rPr>
        <w:t>quantitatively estimate changes to the productivity (i.e., distribution and abundance) of fishery resources dependent on those habitats</w:t>
      </w:r>
      <w:r w:rsidR="001158BF" w:rsidRPr="00B23EEB">
        <w:rPr>
          <w:rFonts w:eastAsia="Calibri"/>
        </w:rPr>
        <w:t xml:space="preserve">. Results of </w:t>
      </w:r>
      <w:r w:rsidR="00B27263">
        <w:rPr>
          <w:rFonts w:eastAsia="Calibri"/>
        </w:rPr>
        <w:t>other studies and assessment conducted by the Caribbean EBFM group (e.g. resilience assessment of Coral Reef in Puerto Rico and risk assessment)</w:t>
      </w:r>
      <w:r w:rsidR="001158BF" w:rsidRPr="00B23EEB">
        <w:rPr>
          <w:rFonts w:eastAsia="Calibri"/>
        </w:rPr>
        <w:t xml:space="preserve"> will be </w:t>
      </w:r>
      <w:r w:rsidR="00B27263">
        <w:rPr>
          <w:rFonts w:eastAsia="Calibri"/>
        </w:rPr>
        <w:t xml:space="preserve">directly linked to the present study and will be </w:t>
      </w:r>
      <w:r w:rsidR="001158BF" w:rsidRPr="00B23EEB">
        <w:rPr>
          <w:rFonts w:eastAsia="Calibri"/>
        </w:rPr>
        <w:t xml:space="preserve">used to understand the major risks to </w:t>
      </w:r>
      <w:r w:rsidR="00B27263">
        <w:rPr>
          <w:rFonts w:eastAsia="Calibri"/>
        </w:rPr>
        <w:t xml:space="preserve">the </w:t>
      </w:r>
      <w:r w:rsidR="001158BF" w:rsidRPr="00B23EEB">
        <w:rPr>
          <w:rFonts w:eastAsia="Calibri"/>
        </w:rPr>
        <w:t xml:space="preserve">ecosystem and potential actions to mitigate risk and enhance resilience to climate impacts.   </w:t>
      </w:r>
    </w:p>
    <w:p w14:paraId="7EDC4167" w14:textId="2EE42451" w:rsidR="008F2133" w:rsidRDefault="008F2133">
      <w:pPr>
        <w:ind w:left="720"/>
        <w:jc w:val="both"/>
        <w:rPr>
          <w:rFonts w:ascii="Calibri" w:eastAsia="Calibri" w:hAnsi="Calibri" w:cs="Calibri"/>
        </w:rPr>
      </w:pPr>
    </w:p>
    <w:p w14:paraId="62C61409" w14:textId="1E018528" w:rsidR="008F2133" w:rsidRDefault="001158BF">
      <w:pPr>
        <w:ind w:left="720"/>
        <w:jc w:val="both"/>
        <w:rPr>
          <w:rFonts w:ascii="Calibri" w:eastAsia="Calibri" w:hAnsi="Calibri" w:cs="Calibri"/>
        </w:rPr>
      </w:pPr>
      <w:r w:rsidRPr="0014175F">
        <w:rPr>
          <w:rFonts w:eastAsia="Calibri"/>
          <w:b/>
        </w:rPr>
        <w:t>References</w:t>
      </w:r>
    </w:p>
    <w:p w14:paraId="79846C0D" w14:textId="79A9D381" w:rsidR="00B23EEB" w:rsidRDefault="00B23EEB" w:rsidP="002B4B57">
      <w:pPr>
        <w:jc w:val="both"/>
        <w:rPr>
          <w:rFonts w:ascii="Calibri" w:eastAsia="Calibri" w:hAnsi="Calibri" w:cs="Calibri"/>
        </w:rPr>
      </w:pPr>
    </w:p>
    <w:p w14:paraId="52EF9F9D" w14:textId="77777777" w:rsidR="004B2123" w:rsidRDefault="004B2123" w:rsidP="004B2123">
      <w:pPr>
        <w:widowControl w:val="0"/>
        <w:autoSpaceDE w:val="0"/>
        <w:autoSpaceDN w:val="0"/>
        <w:adjustRightInd w:val="0"/>
        <w:ind w:left="990" w:hanging="270"/>
        <w:rPr>
          <w:noProof/>
        </w:rPr>
      </w:pPr>
      <w:r>
        <w:rPr>
          <w:rFonts w:eastAsia="Calibri"/>
        </w:rPr>
        <w:fldChar w:fldCharType="begin" w:fldLock="1"/>
      </w:r>
      <w:r>
        <w:rPr>
          <w:rFonts w:eastAsia="Calibri"/>
        </w:rPr>
        <w:instrText xml:space="preserve">ADDIN Mendeley Bibliography CSL_BIBLIOGRAPHY </w:instrText>
      </w:r>
      <w:r>
        <w:rPr>
          <w:rFonts w:eastAsia="Calibri"/>
        </w:rPr>
        <w:fldChar w:fldCharType="separate"/>
      </w:r>
      <w:r w:rsidRPr="00E853A2">
        <w:rPr>
          <w:noProof/>
        </w:rPr>
        <w:t>Anderson MJ, Gorley RN &amp; Clarke KR (2008) PERMANOVA+ for PRIMER: Guide to Software and Statistical Methods. PRIMER-E Ltd: Plymouth.</w:t>
      </w:r>
    </w:p>
    <w:p w14:paraId="4DCB3A94" w14:textId="77777777" w:rsidR="004B2123" w:rsidRPr="00E853A2" w:rsidRDefault="004B2123" w:rsidP="004B2123">
      <w:pPr>
        <w:widowControl w:val="0"/>
        <w:autoSpaceDE w:val="0"/>
        <w:autoSpaceDN w:val="0"/>
        <w:adjustRightInd w:val="0"/>
        <w:ind w:left="990" w:hanging="270"/>
        <w:rPr>
          <w:noProof/>
        </w:rPr>
      </w:pPr>
    </w:p>
    <w:p w14:paraId="089312DD" w14:textId="77777777" w:rsidR="004B2123" w:rsidRDefault="004B2123" w:rsidP="004B2123">
      <w:pPr>
        <w:widowControl w:val="0"/>
        <w:autoSpaceDE w:val="0"/>
        <w:autoSpaceDN w:val="0"/>
        <w:adjustRightInd w:val="0"/>
        <w:ind w:left="990" w:hanging="270"/>
        <w:rPr>
          <w:noProof/>
        </w:rPr>
      </w:pPr>
      <w:r w:rsidRPr="00E853A2">
        <w:rPr>
          <w:noProof/>
        </w:rPr>
        <w:t>Cinner JE, Huchery C, MacNeil MA, Graham NAJ, McClanahan TR, Maina J, Maire E, Kittinger JN, Hicks CC, Mora C, Allison EH, D’Agata S, Hoey A, Feary DA, Crowder L, Williams ID, Kulbicki M, Vigliola L, Wantiez L, Edgar G, Stuart-Smith RD, Sandin SA, Green AL, Hardt MJ, Beger M, Friedlander A, Campbell SJ, Holmes KE, Wilson SK, Brokovich E, Brooks AJ, Cruz-Motta JJ, Booth DJ, Chabanet P, Gough C, Tupper M, Ferse SCA, Sumaila UR &amp; Mouillot D (2016) Bright spots among the world’s coral reefs. Nature 535:416–419.</w:t>
      </w:r>
    </w:p>
    <w:p w14:paraId="0D476CA0" w14:textId="77777777" w:rsidR="004B2123" w:rsidRPr="00E853A2" w:rsidRDefault="004B2123" w:rsidP="004B2123">
      <w:pPr>
        <w:widowControl w:val="0"/>
        <w:autoSpaceDE w:val="0"/>
        <w:autoSpaceDN w:val="0"/>
        <w:adjustRightInd w:val="0"/>
        <w:ind w:left="990" w:hanging="270"/>
        <w:rPr>
          <w:noProof/>
        </w:rPr>
      </w:pPr>
    </w:p>
    <w:p w14:paraId="081EDC6B" w14:textId="77777777" w:rsidR="004B2123" w:rsidRDefault="004B2123" w:rsidP="004B2123">
      <w:pPr>
        <w:widowControl w:val="0"/>
        <w:autoSpaceDE w:val="0"/>
        <w:autoSpaceDN w:val="0"/>
        <w:adjustRightInd w:val="0"/>
        <w:ind w:left="990" w:hanging="270"/>
        <w:rPr>
          <w:noProof/>
        </w:rPr>
      </w:pPr>
      <w:r w:rsidRPr="00E853A2">
        <w:rPr>
          <w:noProof/>
        </w:rPr>
        <w:t>Clarke KR &amp; Gorley RN (2015) PRIMER v7 User manual/Tutorial. PRIMER-E Ltd: Plymouth.</w:t>
      </w:r>
    </w:p>
    <w:p w14:paraId="22FAA161" w14:textId="77777777" w:rsidR="004B2123" w:rsidRPr="00E853A2" w:rsidRDefault="004B2123" w:rsidP="004B2123">
      <w:pPr>
        <w:widowControl w:val="0"/>
        <w:autoSpaceDE w:val="0"/>
        <w:autoSpaceDN w:val="0"/>
        <w:adjustRightInd w:val="0"/>
        <w:ind w:left="990" w:hanging="270"/>
        <w:rPr>
          <w:noProof/>
        </w:rPr>
      </w:pPr>
    </w:p>
    <w:p w14:paraId="6C867C3B" w14:textId="6B3BBC86" w:rsidR="00A33BD9" w:rsidRDefault="00A33BD9" w:rsidP="004B2123">
      <w:pPr>
        <w:widowControl w:val="0"/>
        <w:autoSpaceDE w:val="0"/>
        <w:autoSpaceDN w:val="0"/>
        <w:adjustRightInd w:val="0"/>
        <w:ind w:left="990" w:hanging="270"/>
        <w:rPr>
          <w:noProof/>
        </w:rPr>
      </w:pPr>
      <w:r w:rsidRPr="00A33BD9">
        <w:rPr>
          <w:noProof/>
        </w:rPr>
        <w:t>Crosson, S. and L. Hibbert. 2016. Integrating commercial fisheries registration, education, and social science in the U.S. Virgin Islands. North American Journal of Fisheries Management 37(2): 349-352.</w:t>
      </w:r>
    </w:p>
    <w:p w14:paraId="1E16700B" w14:textId="77777777" w:rsidR="00DC06E0" w:rsidRDefault="00DC06E0" w:rsidP="00DC06E0">
      <w:pPr>
        <w:widowControl w:val="0"/>
        <w:autoSpaceDE w:val="0"/>
        <w:autoSpaceDN w:val="0"/>
        <w:adjustRightInd w:val="0"/>
        <w:ind w:left="990" w:hanging="270"/>
        <w:rPr>
          <w:noProof/>
        </w:rPr>
      </w:pPr>
    </w:p>
    <w:p w14:paraId="1CBF9321" w14:textId="77777777" w:rsidR="00DC06E0" w:rsidRDefault="00DC06E0" w:rsidP="00DC06E0">
      <w:pPr>
        <w:widowControl w:val="0"/>
        <w:autoSpaceDE w:val="0"/>
        <w:autoSpaceDN w:val="0"/>
        <w:adjustRightInd w:val="0"/>
        <w:ind w:left="990" w:hanging="270"/>
        <w:rPr>
          <w:noProof/>
        </w:rPr>
      </w:pPr>
      <w:r>
        <w:rPr>
          <w:noProof/>
        </w:rPr>
        <w:t xml:space="preserve">García-Quijano C. G. 2009. Managing Complexity: Ecological Knowledge and Success in Puerto Rican Small-Scale Fisheries. Human Organization 68 (1): 1-17. </w:t>
      </w:r>
    </w:p>
    <w:p w14:paraId="429D0D5D" w14:textId="77777777" w:rsidR="00DC06E0" w:rsidRPr="00614518" w:rsidRDefault="00DC06E0" w:rsidP="00DC06E0">
      <w:pPr>
        <w:widowControl w:val="0"/>
        <w:autoSpaceDE w:val="0"/>
        <w:autoSpaceDN w:val="0"/>
        <w:adjustRightInd w:val="0"/>
        <w:ind w:left="990" w:hanging="270"/>
        <w:rPr>
          <w:noProof/>
        </w:rPr>
      </w:pPr>
    </w:p>
    <w:p w14:paraId="6DBC55A4" w14:textId="7C7C2B7B" w:rsidR="00A33BD9" w:rsidRDefault="00DC06E0" w:rsidP="00DC06E0">
      <w:pPr>
        <w:widowControl w:val="0"/>
        <w:autoSpaceDE w:val="0"/>
        <w:autoSpaceDN w:val="0"/>
        <w:adjustRightInd w:val="0"/>
        <w:ind w:left="990" w:hanging="270"/>
        <w:rPr>
          <w:noProof/>
        </w:rPr>
      </w:pPr>
      <w:r w:rsidRPr="00EA4954">
        <w:rPr>
          <w:noProof/>
        </w:rPr>
        <w:t xml:space="preserve">Garcia-Quijano, C., J. J. Poggie, A. Pitchon, and M. Del Pozo. 2015. </w:t>
      </w:r>
      <w:r>
        <w:rPr>
          <w:noProof/>
        </w:rPr>
        <w:t>Coastal resource foraging, life satisfaction, and well-being in Southeastern Puerto Rico. Journal of Anthropological Research 71(2): 145-167.</w:t>
      </w:r>
    </w:p>
    <w:p w14:paraId="7772AFCF" w14:textId="77777777" w:rsidR="00DC06E0" w:rsidRDefault="00DC06E0" w:rsidP="004B2123">
      <w:pPr>
        <w:widowControl w:val="0"/>
        <w:autoSpaceDE w:val="0"/>
        <w:autoSpaceDN w:val="0"/>
        <w:adjustRightInd w:val="0"/>
        <w:ind w:left="990" w:hanging="270"/>
        <w:rPr>
          <w:noProof/>
        </w:rPr>
      </w:pPr>
    </w:p>
    <w:p w14:paraId="040DDC09" w14:textId="77777777" w:rsidR="004B2123" w:rsidRDefault="004B2123" w:rsidP="004B2123">
      <w:pPr>
        <w:widowControl w:val="0"/>
        <w:autoSpaceDE w:val="0"/>
        <w:autoSpaceDN w:val="0"/>
        <w:adjustRightInd w:val="0"/>
        <w:ind w:left="990" w:hanging="270"/>
        <w:rPr>
          <w:noProof/>
        </w:rPr>
      </w:pPr>
      <w:r>
        <w:rPr>
          <w:noProof/>
        </w:rPr>
        <w:t>Grace JB (2006) Structural Equation Modeling and Natural Systems. Cambridge University Press.</w:t>
      </w:r>
    </w:p>
    <w:p w14:paraId="22BEF7EC" w14:textId="77777777" w:rsidR="004B2123" w:rsidRDefault="004B2123" w:rsidP="004B2123">
      <w:pPr>
        <w:widowControl w:val="0"/>
        <w:autoSpaceDE w:val="0"/>
        <w:autoSpaceDN w:val="0"/>
        <w:adjustRightInd w:val="0"/>
        <w:ind w:left="990" w:hanging="270"/>
        <w:rPr>
          <w:noProof/>
        </w:rPr>
      </w:pPr>
    </w:p>
    <w:p w14:paraId="1339EA7C" w14:textId="77777777" w:rsidR="004B2123" w:rsidRDefault="004B2123" w:rsidP="004B2123">
      <w:pPr>
        <w:widowControl w:val="0"/>
        <w:autoSpaceDE w:val="0"/>
        <w:autoSpaceDN w:val="0"/>
        <w:adjustRightInd w:val="0"/>
        <w:ind w:left="990" w:hanging="270"/>
        <w:rPr>
          <w:noProof/>
        </w:rPr>
      </w:pPr>
      <w:r>
        <w:rPr>
          <w:noProof/>
        </w:rPr>
        <w:t>Graham MH (2003) Confronting Multicollinearity in ecological mul;tiple regression. Ecology 84(11): 2809-2815</w:t>
      </w:r>
    </w:p>
    <w:p w14:paraId="6B32095C" w14:textId="77777777" w:rsidR="00DC06E0" w:rsidRDefault="00DC06E0" w:rsidP="004B2123">
      <w:pPr>
        <w:widowControl w:val="0"/>
        <w:autoSpaceDE w:val="0"/>
        <w:autoSpaceDN w:val="0"/>
        <w:adjustRightInd w:val="0"/>
        <w:ind w:left="990" w:hanging="270"/>
        <w:rPr>
          <w:noProof/>
        </w:rPr>
      </w:pPr>
    </w:p>
    <w:p w14:paraId="799E0747" w14:textId="2F004BD0" w:rsidR="00DC06E0" w:rsidRDefault="00DC06E0" w:rsidP="004B2123">
      <w:pPr>
        <w:widowControl w:val="0"/>
        <w:autoSpaceDE w:val="0"/>
        <w:autoSpaceDN w:val="0"/>
        <w:adjustRightInd w:val="0"/>
        <w:ind w:left="990" w:hanging="270"/>
        <w:rPr>
          <w:noProof/>
        </w:rPr>
      </w:pPr>
      <w:r w:rsidRPr="00DC06E0">
        <w:rPr>
          <w:noProof/>
        </w:rPr>
        <w:t>Griffith, D., and M. Valdes- Pizzini. 2002. Fishers at work, workers at sea – A Puerto Rican journey through labor and refuge. Philadelphia, PA: Temple University Press. 265 p.</w:t>
      </w:r>
    </w:p>
    <w:p w14:paraId="2FE5510B" w14:textId="77777777" w:rsidR="004B2123" w:rsidRDefault="004B2123" w:rsidP="004B2123">
      <w:pPr>
        <w:widowControl w:val="0"/>
        <w:autoSpaceDE w:val="0"/>
        <w:autoSpaceDN w:val="0"/>
        <w:adjustRightInd w:val="0"/>
        <w:ind w:left="990" w:hanging="270"/>
        <w:rPr>
          <w:noProof/>
        </w:rPr>
      </w:pPr>
    </w:p>
    <w:p w14:paraId="0B62DD1B" w14:textId="77777777" w:rsidR="004B2123" w:rsidRDefault="004B2123" w:rsidP="004B2123">
      <w:pPr>
        <w:widowControl w:val="0"/>
        <w:autoSpaceDE w:val="0"/>
        <w:autoSpaceDN w:val="0"/>
        <w:adjustRightInd w:val="0"/>
        <w:ind w:left="990" w:hanging="270"/>
        <w:rPr>
          <w:noProof/>
        </w:rPr>
      </w:pPr>
      <w:r>
        <w:rPr>
          <w:noProof/>
        </w:rPr>
        <w:t xml:space="preserve">Hobday AJ, Smith, A.D.M and other 25 authors (2011) </w:t>
      </w:r>
      <w:r w:rsidRPr="00B70D30">
        <w:rPr>
          <w:noProof/>
        </w:rPr>
        <w:t>Ecological risk assessment for the effects of fishing</w:t>
      </w:r>
      <w:r>
        <w:rPr>
          <w:noProof/>
        </w:rPr>
        <w:t>. Fisheries Research 108:372-384</w:t>
      </w:r>
    </w:p>
    <w:p w14:paraId="6AC8FA92" w14:textId="77777777" w:rsidR="004B2123" w:rsidRDefault="004B2123" w:rsidP="004B2123">
      <w:pPr>
        <w:widowControl w:val="0"/>
        <w:autoSpaceDE w:val="0"/>
        <w:autoSpaceDN w:val="0"/>
        <w:adjustRightInd w:val="0"/>
        <w:ind w:left="990" w:hanging="270"/>
        <w:rPr>
          <w:noProof/>
        </w:rPr>
      </w:pPr>
    </w:p>
    <w:p w14:paraId="5FEB4146" w14:textId="77777777" w:rsidR="004B2123" w:rsidRPr="00E853A2" w:rsidRDefault="004B2123" w:rsidP="004B2123">
      <w:pPr>
        <w:widowControl w:val="0"/>
        <w:autoSpaceDE w:val="0"/>
        <w:autoSpaceDN w:val="0"/>
        <w:adjustRightInd w:val="0"/>
        <w:ind w:left="990" w:hanging="270"/>
        <w:rPr>
          <w:noProof/>
        </w:rPr>
      </w:pPr>
    </w:p>
    <w:p w14:paraId="05A7D532" w14:textId="77777777" w:rsidR="00DC06E0" w:rsidRDefault="00DC06E0" w:rsidP="00DC06E0">
      <w:pPr>
        <w:widowControl w:val="0"/>
        <w:autoSpaceDE w:val="0"/>
        <w:autoSpaceDN w:val="0"/>
        <w:adjustRightInd w:val="0"/>
        <w:ind w:left="990" w:hanging="270"/>
        <w:rPr>
          <w:noProof/>
        </w:rPr>
      </w:pPr>
      <w:r>
        <w:rPr>
          <w:noProof/>
        </w:rPr>
        <w:t xml:space="preserve">Kojis, B.L. and N.J. Quinn. 2011. Census of the Marine Commercial Fishers of the U.S. Virgin Islands. Department of Planning and Natural Resources, Division of Fish and Wildlife, US Virgin Islands. 126 pp. </w:t>
      </w:r>
    </w:p>
    <w:p w14:paraId="335E3F8C" w14:textId="77777777" w:rsidR="00DC06E0" w:rsidRDefault="00DC06E0" w:rsidP="00DC06E0">
      <w:pPr>
        <w:widowControl w:val="0"/>
        <w:autoSpaceDE w:val="0"/>
        <w:autoSpaceDN w:val="0"/>
        <w:adjustRightInd w:val="0"/>
        <w:ind w:left="990" w:hanging="270"/>
        <w:rPr>
          <w:noProof/>
        </w:rPr>
      </w:pPr>
    </w:p>
    <w:p w14:paraId="31B6CF37" w14:textId="12AA8934" w:rsidR="00DC06E0" w:rsidRDefault="00DC06E0" w:rsidP="00DC06E0">
      <w:pPr>
        <w:widowControl w:val="0"/>
        <w:autoSpaceDE w:val="0"/>
        <w:autoSpaceDN w:val="0"/>
        <w:adjustRightInd w:val="0"/>
        <w:ind w:left="990" w:hanging="270"/>
        <w:rPr>
          <w:noProof/>
        </w:rPr>
      </w:pPr>
      <w:r>
        <w:rPr>
          <w:noProof/>
        </w:rPr>
        <w:t>Kojis, B.L. and N.J. Quinn. 2012. Census of the Marine Commercial Fishers of the U.S. Virgin Islands 2011. 135 pp.</w:t>
      </w:r>
    </w:p>
    <w:p w14:paraId="4D384D84" w14:textId="77777777" w:rsidR="00DC06E0" w:rsidRDefault="00DC06E0" w:rsidP="004B2123">
      <w:pPr>
        <w:widowControl w:val="0"/>
        <w:autoSpaceDE w:val="0"/>
        <w:autoSpaceDN w:val="0"/>
        <w:adjustRightInd w:val="0"/>
        <w:ind w:left="990" w:hanging="270"/>
        <w:rPr>
          <w:noProof/>
        </w:rPr>
      </w:pPr>
    </w:p>
    <w:p w14:paraId="5F33F7CA" w14:textId="77777777" w:rsidR="004B2123" w:rsidRDefault="004B2123" w:rsidP="004B2123">
      <w:pPr>
        <w:widowControl w:val="0"/>
        <w:autoSpaceDE w:val="0"/>
        <w:autoSpaceDN w:val="0"/>
        <w:adjustRightInd w:val="0"/>
        <w:ind w:left="990" w:hanging="270"/>
        <w:rPr>
          <w:noProof/>
        </w:rPr>
      </w:pPr>
      <w:r w:rsidRPr="00066966">
        <w:rPr>
          <w:noProof/>
        </w:rPr>
        <w:t xml:space="preserve">Koricheva, J., Jennions, M. D., &amp; Lau, J. (2013). Temporal trends in effect Sizes: Causes, </w:t>
      </w:r>
      <w:r w:rsidRPr="00066966">
        <w:rPr>
          <w:noProof/>
        </w:rPr>
        <w:lastRenderedPageBreak/>
        <w:t>Detection and Implications. In J. Koricheva, J. Gurevitch, &amp; K. Mengersen (Eds.), Handbook of Meta-analysis in Ecology and Evolution. (p. 459). Princenton: Princenton University Press.</w:t>
      </w:r>
    </w:p>
    <w:p w14:paraId="67B5E6A8" w14:textId="77777777" w:rsidR="004B2123" w:rsidRDefault="004B2123" w:rsidP="004B2123">
      <w:pPr>
        <w:widowControl w:val="0"/>
        <w:autoSpaceDE w:val="0"/>
        <w:autoSpaceDN w:val="0"/>
        <w:adjustRightInd w:val="0"/>
        <w:ind w:left="990" w:hanging="270"/>
        <w:rPr>
          <w:noProof/>
        </w:rPr>
      </w:pPr>
    </w:p>
    <w:p w14:paraId="485EB8E9" w14:textId="77777777" w:rsidR="004B2123" w:rsidRDefault="004B2123" w:rsidP="004B2123">
      <w:pPr>
        <w:widowControl w:val="0"/>
        <w:autoSpaceDE w:val="0"/>
        <w:autoSpaceDN w:val="0"/>
        <w:adjustRightInd w:val="0"/>
        <w:ind w:left="990" w:hanging="270"/>
        <w:rPr>
          <w:noProof/>
        </w:rPr>
      </w:pPr>
      <w:r w:rsidRPr="00E853A2">
        <w:rPr>
          <w:noProof/>
        </w:rPr>
        <w:t>Lendfest (2016) Implementation Volume: Building Effective Fishery Ecosystem Plans.</w:t>
      </w:r>
    </w:p>
    <w:p w14:paraId="74E8A27A" w14:textId="77777777" w:rsidR="004B2123" w:rsidRPr="00E853A2" w:rsidRDefault="004B2123" w:rsidP="004B2123">
      <w:pPr>
        <w:widowControl w:val="0"/>
        <w:autoSpaceDE w:val="0"/>
        <w:autoSpaceDN w:val="0"/>
        <w:adjustRightInd w:val="0"/>
        <w:ind w:left="990" w:hanging="270"/>
        <w:rPr>
          <w:noProof/>
        </w:rPr>
      </w:pPr>
    </w:p>
    <w:p w14:paraId="1BAE0860" w14:textId="77777777" w:rsidR="004B2123" w:rsidRDefault="004B2123" w:rsidP="004B2123">
      <w:pPr>
        <w:widowControl w:val="0"/>
        <w:autoSpaceDE w:val="0"/>
        <w:autoSpaceDN w:val="0"/>
        <w:adjustRightInd w:val="0"/>
        <w:ind w:left="990" w:hanging="270"/>
        <w:rPr>
          <w:noProof/>
        </w:rPr>
      </w:pPr>
      <w:r w:rsidRPr="00E853A2">
        <w:rPr>
          <w:noProof/>
        </w:rPr>
        <w:t>Levin PS, Essington TE, Marshall KN, Koehn LE, Anderson LG, Bundy A, Carothers C, Coleman F, Gerber LR, Grabowski JH, Houde E, Jensen OP, Möllmann C, Rose K, Sanchirico JN &amp; Smith ADM (2018) Building effective fishery ecosystem plans. Mar Policy 92:48–57.</w:t>
      </w:r>
    </w:p>
    <w:p w14:paraId="7E840DA2" w14:textId="77777777" w:rsidR="004B2123" w:rsidRPr="00E853A2" w:rsidRDefault="004B2123" w:rsidP="004B2123">
      <w:pPr>
        <w:widowControl w:val="0"/>
        <w:autoSpaceDE w:val="0"/>
        <w:autoSpaceDN w:val="0"/>
        <w:adjustRightInd w:val="0"/>
        <w:ind w:left="990" w:hanging="270"/>
        <w:rPr>
          <w:noProof/>
        </w:rPr>
      </w:pPr>
    </w:p>
    <w:p w14:paraId="2B0BF9FC" w14:textId="77777777" w:rsidR="004B2123" w:rsidRDefault="004B2123" w:rsidP="004B2123">
      <w:pPr>
        <w:widowControl w:val="0"/>
        <w:autoSpaceDE w:val="0"/>
        <w:autoSpaceDN w:val="0"/>
        <w:adjustRightInd w:val="0"/>
        <w:ind w:left="990" w:hanging="270"/>
        <w:rPr>
          <w:noProof/>
        </w:rPr>
      </w:pPr>
      <w:r w:rsidRPr="00E853A2">
        <w:rPr>
          <w:noProof/>
        </w:rPr>
        <w:t>MAFMC (2016) Mid-Atlantic Fishery Management Council Ecosystem Approach to Fisheries Management Guidance Document.</w:t>
      </w:r>
    </w:p>
    <w:p w14:paraId="05821563" w14:textId="77777777" w:rsidR="004B2123" w:rsidRPr="00E853A2" w:rsidRDefault="004B2123" w:rsidP="004B2123">
      <w:pPr>
        <w:widowControl w:val="0"/>
        <w:autoSpaceDE w:val="0"/>
        <w:autoSpaceDN w:val="0"/>
        <w:adjustRightInd w:val="0"/>
        <w:ind w:left="990" w:hanging="270"/>
        <w:rPr>
          <w:noProof/>
        </w:rPr>
      </w:pPr>
    </w:p>
    <w:p w14:paraId="3ADF5FCB" w14:textId="77777777" w:rsidR="000D66AB" w:rsidRDefault="000D66AB" w:rsidP="000D66AB">
      <w:pPr>
        <w:widowControl w:val="0"/>
        <w:autoSpaceDE w:val="0"/>
        <w:autoSpaceDN w:val="0"/>
        <w:adjustRightInd w:val="0"/>
        <w:ind w:left="990" w:hanging="270"/>
        <w:rPr>
          <w:noProof/>
        </w:rPr>
      </w:pPr>
      <w:r>
        <w:rPr>
          <w:noProof/>
        </w:rPr>
        <w:t xml:space="preserve">Matos-Caraballo, D. 2009. Lessons Learned from the Puerto Rico’s Commercial Fishery, 1988 – 2008. Proceedings of the Gulf and Caribbean Fisheries Institute 61: 123-129. </w:t>
      </w:r>
    </w:p>
    <w:p w14:paraId="672E303A" w14:textId="77777777" w:rsidR="000D66AB" w:rsidRPr="00614518" w:rsidRDefault="000D66AB" w:rsidP="000D66AB">
      <w:pPr>
        <w:widowControl w:val="0"/>
        <w:autoSpaceDE w:val="0"/>
        <w:autoSpaceDN w:val="0"/>
        <w:adjustRightInd w:val="0"/>
        <w:ind w:left="990" w:hanging="270"/>
        <w:rPr>
          <w:noProof/>
        </w:rPr>
      </w:pPr>
    </w:p>
    <w:p w14:paraId="1124DAD3" w14:textId="266AB854" w:rsidR="000D66AB" w:rsidRDefault="000D66AB" w:rsidP="000D66AB">
      <w:pPr>
        <w:widowControl w:val="0"/>
        <w:autoSpaceDE w:val="0"/>
        <w:autoSpaceDN w:val="0"/>
        <w:adjustRightInd w:val="0"/>
        <w:ind w:left="990" w:hanging="270"/>
        <w:rPr>
          <w:noProof/>
        </w:rPr>
      </w:pPr>
      <w:r w:rsidRPr="00EA4954">
        <w:rPr>
          <w:noProof/>
        </w:rPr>
        <w:t xml:space="preserve">Matos-Caraballo, D. and J. J. Agar. 2011. </w:t>
      </w:r>
      <w:r>
        <w:rPr>
          <w:noProof/>
        </w:rPr>
        <w:t>Census of Active Commercial Fishermen in Puerto Rico: 2008. Marine Fisheries Review 73 (1): 13-27.</w:t>
      </w:r>
    </w:p>
    <w:p w14:paraId="4DEB80C1" w14:textId="77777777" w:rsidR="000D66AB" w:rsidRDefault="000D66AB" w:rsidP="004B2123">
      <w:pPr>
        <w:widowControl w:val="0"/>
        <w:autoSpaceDE w:val="0"/>
        <w:autoSpaceDN w:val="0"/>
        <w:adjustRightInd w:val="0"/>
        <w:ind w:left="990" w:hanging="270"/>
        <w:rPr>
          <w:noProof/>
        </w:rPr>
      </w:pPr>
    </w:p>
    <w:p w14:paraId="6A7B2C76" w14:textId="77777777" w:rsidR="004B2123" w:rsidRDefault="004B2123" w:rsidP="004B2123">
      <w:pPr>
        <w:widowControl w:val="0"/>
        <w:autoSpaceDE w:val="0"/>
        <w:autoSpaceDN w:val="0"/>
        <w:adjustRightInd w:val="0"/>
        <w:ind w:left="990" w:hanging="270"/>
        <w:rPr>
          <w:noProof/>
        </w:rPr>
      </w:pPr>
      <w:r w:rsidRPr="00E853A2">
        <w:rPr>
          <w:noProof/>
        </w:rPr>
        <w:t>National Marine Fisheries Service (2016) National Marine Fisheries Service Policy Directive 01-120-01.</w:t>
      </w:r>
    </w:p>
    <w:p w14:paraId="12659F3C" w14:textId="77777777" w:rsidR="004B2123" w:rsidRPr="00E853A2" w:rsidRDefault="004B2123" w:rsidP="004B2123">
      <w:pPr>
        <w:widowControl w:val="0"/>
        <w:autoSpaceDE w:val="0"/>
        <w:autoSpaceDN w:val="0"/>
        <w:adjustRightInd w:val="0"/>
        <w:ind w:left="990" w:hanging="270"/>
        <w:rPr>
          <w:noProof/>
        </w:rPr>
      </w:pPr>
    </w:p>
    <w:p w14:paraId="5F9A77A5" w14:textId="77777777" w:rsidR="004B2123" w:rsidRDefault="004B2123" w:rsidP="004B2123">
      <w:pPr>
        <w:widowControl w:val="0"/>
        <w:autoSpaceDE w:val="0"/>
        <w:autoSpaceDN w:val="0"/>
        <w:adjustRightInd w:val="0"/>
        <w:ind w:left="990" w:hanging="270"/>
        <w:rPr>
          <w:noProof/>
        </w:rPr>
      </w:pPr>
      <w:r>
        <w:rPr>
          <w:noProof/>
        </w:rPr>
        <w:t>Ozesmi U, Ozesmi SL (2004) ecological models based on people's knoweldege: a multi-step fuzzy cognitive mapping approach. Ecological Modelling 176: 43-64</w:t>
      </w:r>
    </w:p>
    <w:p w14:paraId="43ECCD48" w14:textId="77777777" w:rsidR="004B2123" w:rsidRDefault="004B2123" w:rsidP="004B2123">
      <w:pPr>
        <w:widowControl w:val="0"/>
        <w:autoSpaceDE w:val="0"/>
        <w:autoSpaceDN w:val="0"/>
        <w:adjustRightInd w:val="0"/>
        <w:ind w:left="990" w:hanging="270"/>
        <w:rPr>
          <w:noProof/>
        </w:rPr>
      </w:pPr>
    </w:p>
    <w:p w14:paraId="6E8C22E9" w14:textId="77777777" w:rsidR="004B2123" w:rsidRDefault="004B2123" w:rsidP="004B2123">
      <w:pPr>
        <w:widowControl w:val="0"/>
        <w:autoSpaceDE w:val="0"/>
        <w:autoSpaceDN w:val="0"/>
        <w:adjustRightInd w:val="0"/>
        <w:ind w:left="990" w:hanging="270"/>
        <w:rPr>
          <w:noProof/>
        </w:rPr>
      </w:pPr>
      <w:r w:rsidRPr="00E853A2">
        <w:rPr>
          <w:noProof/>
        </w:rPr>
        <w:t>Seagraves R &amp; Collins K (2012) Report of a National Scientific and Statistical Committee.</w:t>
      </w:r>
    </w:p>
    <w:p w14:paraId="11244A18" w14:textId="77777777" w:rsidR="004B2123" w:rsidRPr="00E853A2" w:rsidRDefault="004B2123" w:rsidP="004B2123">
      <w:pPr>
        <w:widowControl w:val="0"/>
        <w:autoSpaceDE w:val="0"/>
        <w:autoSpaceDN w:val="0"/>
        <w:adjustRightInd w:val="0"/>
        <w:ind w:left="990" w:hanging="270"/>
        <w:rPr>
          <w:noProof/>
        </w:rPr>
      </w:pPr>
    </w:p>
    <w:p w14:paraId="6A0B55B0" w14:textId="77777777" w:rsidR="000D66AB" w:rsidRDefault="000D66AB" w:rsidP="000D66AB">
      <w:pPr>
        <w:widowControl w:val="0"/>
        <w:autoSpaceDE w:val="0"/>
        <w:autoSpaceDN w:val="0"/>
        <w:adjustRightInd w:val="0"/>
        <w:ind w:left="990" w:hanging="270"/>
        <w:rPr>
          <w:noProof/>
        </w:rPr>
      </w:pPr>
      <w:r>
        <w:rPr>
          <w:noProof/>
        </w:rPr>
        <w:t>Seara, T., K. Jakubowski, R. Pollnac, and T. Webler. 2018. Assessing Socioeconomic Impacts of Climate Change on Puerto Rico’s Coral Reef Fisheries through a Participatory Approach. Final Report for the NOAA Coral Reef Conservation Program NA16NOS4820051. 107p.</w:t>
      </w:r>
    </w:p>
    <w:p w14:paraId="59C2F0B8" w14:textId="77777777" w:rsidR="000D66AB" w:rsidRDefault="000D66AB" w:rsidP="000D66AB">
      <w:pPr>
        <w:widowControl w:val="0"/>
        <w:autoSpaceDE w:val="0"/>
        <w:autoSpaceDN w:val="0"/>
        <w:adjustRightInd w:val="0"/>
        <w:ind w:left="990" w:hanging="270"/>
        <w:rPr>
          <w:noProof/>
        </w:rPr>
      </w:pPr>
    </w:p>
    <w:p w14:paraId="439FDC29" w14:textId="4FE3305B" w:rsidR="000D66AB" w:rsidRDefault="000D66AB" w:rsidP="000D66AB">
      <w:pPr>
        <w:widowControl w:val="0"/>
        <w:autoSpaceDE w:val="0"/>
        <w:autoSpaceDN w:val="0"/>
        <w:adjustRightInd w:val="0"/>
        <w:ind w:left="990" w:hanging="270"/>
        <w:rPr>
          <w:noProof/>
        </w:rPr>
      </w:pPr>
      <w:r>
        <w:rPr>
          <w:noProof/>
        </w:rPr>
        <w:t>Tonioli, F. and J. Agar. 2009. Extending the Bajo de Sico, Puerto Rico, seasonal closure: An examination of small-scale fishermen's perceptions of possible socio-economic impacts on fishing practices, families and community. Marine Fisheries Review 71 (2): 15-23.</w:t>
      </w:r>
    </w:p>
    <w:p w14:paraId="26999EA2" w14:textId="77777777" w:rsidR="000D66AB" w:rsidRDefault="000D66AB" w:rsidP="004B2123">
      <w:pPr>
        <w:widowControl w:val="0"/>
        <w:autoSpaceDE w:val="0"/>
        <w:autoSpaceDN w:val="0"/>
        <w:adjustRightInd w:val="0"/>
        <w:ind w:left="990" w:hanging="270"/>
        <w:rPr>
          <w:noProof/>
        </w:rPr>
      </w:pPr>
    </w:p>
    <w:p w14:paraId="383B4187" w14:textId="77777777" w:rsidR="004B2123" w:rsidRDefault="004B2123" w:rsidP="004B2123">
      <w:pPr>
        <w:widowControl w:val="0"/>
        <w:autoSpaceDE w:val="0"/>
        <w:autoSpaceDN w:val="0"/>
        <w:adjustRightInd w:val="0"/>
        <w:ind w:left="990" w:hanging="270"/>
        <w:rPr>
          <w:noProof/>
        </w:rPr>
      </w:pPr>
      <w:r w:rsidRPr="00E853A2">
        <w:rPr>
          <w:noProof/>
        </w:rPr>
        <w:t>Underwood AJ (1997) Experiments in Ecology: Their logical design and interpretation using analyses of variance. Cambridge University Press: Cambridge.</w:t>
      </w:r>
    </w:p>
    <w:p w14:paraId="544DA478" w14:textId="77777777" w:rsidR="004B2123" w:rsidRDefault="004B2123" w:rsidP="004B2123">
      <w:pPr>
        <w:widowControl w:val="0"/>
        <w:autoSpaceDE w:val="0"/>
        <w:autoSpaceDN w:val="0"/>
        <w:adjustRightInd w:val="0"/>
        <w:ind w:left="990" w:hanging="270"/>
        <w:rPr>
          <w:noProof/>
        </w:rPr>
      </w:pPr>
    </w:p>
    <w:p w14:paraId="78483979" w14:textId="77777777" w:rsidR="00B54703" w:rsidRDefault="00B54703" w:rsidP="00B54703">
      <w:pPr>
        <w:widowControl w:val="0"/>
        <w:autoSpaceDE w:val="0"/>
        <w:autoSpaceDN w:val="0"/>
        <w:adjustRightInd w:val="0"/>
        <w:ind w:left="990" w:hanging="270"/>
        <w:rPr>
          <w:noProof/>
        </w:rPr>
      </w:pPr>
      <w:r w:rsidRPr="00EA4954">
        <w:rPr>
          <w:noProof/>
        </w:rPr>
        <w:t xml:space="preserve">Valdés-Pizzini, M., C. G. García-Quijano, and M. T. Schärer-Umpierre. </w:t>
      </w:r>
      <w:r>
        <w:rPr>
          <w:noProof/>
        </w:rPr>
        <w:t>2012. Connecting humans and ecosystems in tropical fisheries: Social sciences and the Ecosystem-Based Fisheries Management in Puerto Rico and the Caribbean. Caribbean Studies 40 (2): 95-128.</w:t>
      </w:r>
    </w:p>
    <w:p w14:paraId="5CE7C0D9" w14:textId="77777777" w:rsidR="00B54703" w:rsidRDefault="00B54703" w:rsidP="00B54703">
      <w:pPr>
        <w:widowControl w:val="0"/>
        <w:autoSpaceDE w:val="0"/>
        <w:autoSpaceDN w:val="0"/>
        <w:adjustRightInd w:val="0"/>
        <w:ind w:left="990" w:hanging="270"/>
        <w:rPr>
          <w:noProof/>
        </w:rPr>
      </w:pPr>
    </w:p>
    <w:p w14:paraId="2489C6E3" w14:textId="05D1CE66" w:rsidR="00B54703" w:rsidRDefault="00B54703" w:rsidP="00B54703">
      <w:pPr>
        <w:widowControl w:val="0"/>
        <w:autoSpaceDE w:val="0"/>
        <w:autoSpaceDN w:val="0"/>
        <w:adjustRightInd w:val="0"/>
        <w:ind w:left="990" w:hanging="270"/>
        <w:rPr>
          <w:noProof/>
        </w:rPr>
      </w:pPr>
      <w:r>
        <w:rPr>
          <w:noProof/>
        </w:rPr>
        <w:t xml:space="preserve">Valdés-Pizzini, M., J. J. Agar, K. Kitner, C. García-Quijano, M. Tust and F. Forrestal. 2010. Cruzan fisheries: A rapid assessment of the historical, social, cultural and economic processes that shaped coastal communities’ dependence and engagement in fishing in the island of St. Island-Based Fishery Management Plans Chapter 7. References 76 Croix, U.S. Virgin Islands. </w:t>
      </w:r>
      <w:r>
        <w:rPr>
          <w:noProof/>
        </w:rPr>
        <w:lastRenderedPageBreak/>
        <w:t>NOAA Series on U.S. Caribbean Fishing Communities. NOAA Technical Memorandum NMFS-SEFSC-597, 144 pp.</w:t>
      </w:r>
    </w:p>
    <w:p w14:paraId="549FB2AD" w14:textId="77777777" w:rsidR="00B54703" w:rsidRPr="00E853A2" w:rsidRDefault="00B54703" w:rsidP="004B2123">
      <w:pPr>
        <w:widowControl w:val="0"/>
        <w:autoSpaceDE w:val="0"/>
        <w:autoSpaceDN w:val="0"/>
        <w:adjustRightInd w:val="0"/>
        <w:ind w:left="990" w:hanging="270"/>
        <w:rPr>
          <w:noProof/>
        </w:rPr>
      </w:pPr>
    </w:p>
    <w:p w14:paraId="41AB73EC" w14:textId="77777777" w:rsidR="004B2123" w:rsidRPr="00E853A2" w:rsidRDefault="004B2123" w:rsidP="004B2123">
      <w:pPr>
        <w:widowControl w:val="0"/>
        <w:autoSpaceDE w:val="0"/>
        <w:autoSpaceDN w:val="0"/>
        <w:adjustRightInd w:val="0"/>
        <w:ind w:left="990" w:hanging="270"/>
        <w:rPr>
          <w:noProof/>
        </w:rPr>
      </w:pPr>
      <w:r w:rsidRPr="00E853A2">
        <w:rPr>
          <w:noProof/>
        </w:rPr>
        <w:t>WPRFMC (2009) Fishery management plan for the pelagic fisheries of the Western Pacific Region.</w:t>
      </w:r>
    </w:p>
    <w:p w14:paraId="698B06E3" w14:textId="77777777" w:rsidR="004B2123" w:rsidRDefault="004B2123" w:rsidP="004B2123">
      <w:pPr>
        <w:ind w:left="990" w:hanging="270"/>
      </w:pPr>
      <w:r>
        <w:rPr>
          <w:rFonts w:eastAsia="Calibri"/>
        </w:rPr>
        <w:fldChar w:fldCharType="end"/>
      </w:r>
    </w:p>
    <w:p w14:paraId="339A56D8" w14:textId="77777777" w:rsidR="00FC69A8" w:rsidRDefault="00FC69A8">
      <w:pPr>
        <w:jc w:val="both"/>
        <w:rPr>
          <w:rFonts w:ascii="Calibri" w:eastAsia="Calibri" w:hAnsi="Calibri" w:cs="Calibri"/>
          <w:b/>
        </w:rPr>
      </w:pPr>
    </w:p>
    <w:p w14:paraId="66A9D528" w14:textId="77777777" w:rsidR="0075412F" w:rsidRDefault="0075412F">
      <w:pPr>
        <w:jc w:val="both"/>
        <w:rPr>
          <w:rFonts w:ascii="Calibri" w:eastAsia="Calibri" w:hAnsi="Calibri" w:cs="Calibri"/>
          <w:b/>
        </w:rPr>
      </w:pPr>
    </w:p>
    <w:p w14:paraId="1C635BEA" w14:textId="77777777" w:rsidR="0075412F" w:rsidRDefault="0075412F">
      <w:pPr>
        <w:jc w:val="both"/>
        <w:rPr>
          <w:rFonts w:ascii="Calibri" w:eastAsia="Calibri" w:hAnsi="Calibri" w:cs="Calibri"/>
          <w:b/>
        </w:rPr>
      </w:pPr>
    </w:p>
    <w:p w14:paraId="2AC9E791" w14:textId="77777777" w:rsidR="0075412F" w:rsidRDefault="0075412F">
      <w:pPr>
        <w:jc w:val="both"/>
        <w:rPr>
          <w:rFonts w:ascii="Calibri" w:eastAsia="Calibri" w:hAnsi="Calibri" w:cs="Calibri"/>
          <w:b/>
        </w:rPr>
      </w:pPr>
    </w:p>
    <w:p w14:paraId="1EC56B10" w14:textId="77777777" w:rsidR="0075412F" w:rsidRDefault="0075412F">
      <w:pPr>
        <w:jc w:val="both"/>
        <w:rPr>
          <w:rFonts w:ascii="Calibri" w:eastAsia="Calibri" w:hAnsi="Calibri" w:cs="Calibri"/>
          <w:b/>
        </w:rPr>
      </w:pPr>
    </w:p>
    <w:p w14:paraId="16A8FFEF" w14:textId="77777777" w:rsidR="0075412F" w:rsidRDefault="0075412F">
      <w:pPr>
        <w:jc w:val="both"/>
        <w:rPr>
          <w:rFonts w:ascii="Calibri" w:eastAsia="Calibri" w:hAnsi="Calibri" w:cs="Calibri"/>
          <w:b/>
        </w:rPr>
      </w:pPr>
    </w:p>
    <w:p w14:paraId="6C6F335C" w14:textId="77777777" w:rsidR="0075412F" w:rsidRDefault="0075412F">
      <w:pPr>
        <w:jc w:val="both"/>
        <w:rPr>
          <w:rFonts w:ascii="Calibri" w:eastAsia="Calibri" w:hAnsi="Calibri" w:cs="Calibri"/>
          <w:b/>
        </w:rPr>
      </w:pPr>
    </w:p>
    <w:p w14:paraId="011251D4" w14:textId="77777777" w:rsidR="0075412F" w:rsidRDefault="0075412F">
      <w:pPr>
        <w:jc w:val="both"/>
        <w:rPr>
          <w:rFonts w:ascii="Calibri" w:eastAsia="Calibri" w:hAnsi="Calibri" w:cs="Calibri"/>
          <w:b/>
        </w:rPr>
      </w:pPr>
    </w:p>
    <w:p w14:paraId="36D9D9CE" w14:textId="77777777" w:rsidR="0075412F" w:rsidRDefault="0075412F">
      <w:pPr>
        <w:jc w:val="both"/>
        <w:rPr>
          <w:rFonts w:ascii="Calibri" w:eastAsia="Calibri" w:hAnsi="Calibri" w:cs="Calibri"/>
          <w:b/>
        </w:rPr>
      </w:pPr>
    </w:p>
    <w:p w14:paraId="5E85789F" w14:textId="77777777" w:rsidR="0075412F" w:rsidRDefault="0075412F">
      <w:pPr>
        <w:jc w:val="both"/>
        <w:rPr>
          <w:rFonts w:ascii="Calibri" w:eastAsia="Calibri" w:hAnsi="Calibri" w:cs="Calibri"/>
          <w:b/>
        </w:rPr>
      </w:pPr>
    </w:p>
    <w:p w14:paraId="41714753" w14:textId="77777777" w:rsidR="0075412F" w:rsidRDefault="0075412F">
      <w:pPr>
        <w:jc w:val="both"/>
        <w:rPr>
          <w:rFonts w:ascii="Calibri" w:eastAsia="Calibri" w:hAnsi="Calibri" w:cs="Calibri"/>
          <w:b/>
        </w:rPr>
      </w:pPr>
    </w:p>
    <w:p w14:paraId="31CA13A5" w14:textId="77777777" w:rsidR="0075412F" w:rsidRDefault="0075412F">
      <w:pPr>
        <w:jc w:val="both"/>
        <w:rPr>
          <w:rFonts w:ascii="Calibri" w:eastAsia="Calibri" w:hAnsi="Calibri" w:cs="Calibri"/>
          <w:b/>
        </w:rPr>
      </w:pPr>
    </w:p>
    <w:p w14:paraId="7D8D1C45" w14:textId="77777777" w:rsidR="0075412F" w:rsidRDefault="0075412F">
      <w:pPr>
        <w:jc w:val="both"/>
        <w:rPr>
          <w:rFonts w:ascii="Calibri" w:eastAsia="Calibri" w:hAnsi="Calibri" w:cs="Calibri"/>
          <w:b/>
        </w:rPr>
      </w:pPr>
    </w:p>
    <w:p w14:paraId="3A2D5DBF" w14:textId="589D7622" w:rsidR="008F2133" w:rsidRPr="0014175F" w:rsidRDefault="001158BF">
      <w:pPr>
        <w:jc w:val="both"/>
        <w:rPr>
          <w:rFonts w:eastAsia="Calibri"/>
          <w:b/>
        </w:rPr>
      </w:pPr>
      <w:r w:rsidRPr="0014175F">
        <w:rPr>
          <w:rFonts w:eastAsia="Calibri"/>
          <w:b/>
        </w:rPr>
        <w:t>B.  Outcomes</w:t>
      </w:r>
    </w:p>
    <w:p w14:paraId="797241C6" w14:textId="7006BEF7" w:rsidR="008F2133" w:rsidRDefault="001158BF">
      <w:pPr>
        <w:ind w:firstLine="720"/>
        <w:jc w:val="both"/>
        <w:rPr>
          <w:rFonts w:ascii="Calibri" w:eastAsia="Calibri" w:hAnsi="Calibri" w:cs="Calibri"/>
        </w:rPr>
      </w:pPr>
      <w:r>
        <w:rPr>
          <w:rFonts w:ascii="Calibri" w:eastAsia="Calibri" w:hAnsi="Calibri" w:cs="Calibri"/>
        </w:rPr>
        <w:t xml:space="preserve"> </w:t>
      </w:r>
    </w:p>
    <w:p w14:paraId="2F523D85" w14:textId="38F78A74" w:rsidR="008F2133" w:rsidRPr="0014175F" w:rsidRDefault="001158BF">
      <w:pPr>
        <w:tabs>
          <w:tab w:val="left" w:pos="9360"/>
        </w:tabs>
        <w:ind w:left="720"/>
        <w:jc w:val="both"/>
        <w:rPr>
          <w:rFonts w:eastAsia="Calibri"/>
        </w:rPr>
      </w:pPr>
      <w:r w:rsidRPr="0014175F">
        <w:rPr>
          <w:rFonts w:eastAsia="Calibri"/>
          <w:b/>
        </w:rPr>
        <w:t>Measurable Deliverables.</w:t>
      </w:r>
      <w:r w:rsidRPr="0014175F">
        <w:rPr>
          <w:rFonts w:eastAsia="Calibri"/>
        </w:rPr>
        <w:t xml:space="preserve"> </w:t>
      </w:r>
    </w:p>
    <w:p w14:paraId="6EF1D17B" w14:textId="10679918" w:rsidR="008F2133" w:rsidRDefault="008F2133">
      <w:pPr>
        <w:jc w:val="both"/>
        <w:rPr>
          <w:rFonts w:ascii="Calibri" w:eastAsia="Calibri" w:hAnsi="Calibri" w:cs="Calibri"/>
        </w:rPr>
      </w:pPr>
    </w:p>
    <w:p w14:paraId="289B38E0" w14:textId="77777777" w:rsidR="00F456A7" w:rsidRDefault="00F456A7" w:rsidP="00F456A7">
      <w:pPr>
        <w:numPr>
          <w:ilvl w:val="0"/>
          <w:numId w:val="18"/>
        </w:numPr>
        <w:shd w:val="clear" w:color="auto" w:fill="FFFFFF"/>
        <w:ind w:left="945"/>
        <w:rPr>
          <w:color w:val="222222"/>
        </w:rPr>
      </w:pPr>
      <w:r w:rsidRPr="00F456A7">
        <w:rPr>
          <w:color w:val="222222"/>
        </w:rPr>
        <w:t>Develop ecosystem-based, strategic fisheries management objectives that could be used to inform the development of a Fishery Ecosystem Plan (FEP) in the Caribbean region.</w:t>
      </w:r>
    </w:p>
    <w:p w14:paraId="277E81DD" w14:textId="77777777" w:rsidR="0078390D" w:rsidRPr="00F456A7" w:rsidRDefault="0078390D" w:rsidP="0078390D">
      <w:pPr>
        <w:shd w:val="clear" w:color="auto" w:fill="FFFFFF"/>
        <w:ind w:left="945"/>
        <w:rPr>
          <w:color w:val="222222"/>
        </w:rPr>
      </w:pPr>
    </w:p>
    <w:p w14:paraId="65E1BAD2" w14:textId="77777777" w:rsidR="00F456A7" w:rsidRDefault="00F456A7" w:rsidP="00F456A7">
      <w:pPr>
        <w:numPr>
          <w:ilvl w:val="0"/>
          <w:numId w:val="18"/>
        </w:numPr>
        <w:shd w:val="clear" w:color="auto" w:fill="FFFFFF"/>
        <w:ind w:left="945"/>
        <w:rPr>
          <w:color w:val="222222"/>
        </w:rPr>
      </w:pPr>
      <w:r w:rsidRPr="00F456A7">
        <w:rPr>
          <w:color w:val="222222"/>
        </w:rPr>
        <w:t>Compile and distribute databases from multiple sources of existing data sets that cover a wide range of ecosystem components, including but not limited to: 1) fisheries independent data, 2) fisheries dependent data, 3) natural environmental variables (including habitat data), 4) anthropogenic stressors, and 5) socio-economic data.</w:t>
      </w:r>
    </w:p>
    <w:p w14:paraId="3B48C1F1" w14:textId="77777777" w:rsidR="0078390D" w:rsidRPr="00F456A7" w:rsidRDefault="0078390D" w:rsidP="0078390D">
      <w:pPr>
        <w:shd w:val="clear" w:color="auto" w:fill="FFFFFF"/>
        <w:rPr>
          <w:color w:val="222222"/>
        </w:rPr>
      </w:pPr>
    </w:p>
    <w:p w14:paraId="1FC8F524" w14:textId="77777777" w:rsidR="00F456A7" w:rsidRDefault="00F456A7" w:rsidP="00F456A7">
      <w:pPr>
        <w:numPr>
          <w:ilvl w:val="0"/>
          <w:numId w:val="18"/>
        </w:numPr>
        <w:shd w:val="clear" w:color="auto" w:fill="FFFFFF"/>
        <w:ind w:left="945"/>
        <w:rPr>
          <w:color w:val="222222"/>
        </w:rPr>
      </w:pPr>
      <w:r w:rsidRPr="00F456A7">
        <w:rPr>
          <w:color w:val="222222"/>
        </w:rPr>
        <w:t>Develop a conceptual model of Caribbean ecosystems using a multi-step fuzzy cognitive mapping approach that identifies key ecosystem components and establishes relationships among them.  Information feeding into this conceptual model will be derived directly from interactions with relevant stakeholders in the region and will cover the three fisheries management areas of the U.S. Caribbean, namely Puerto Rico, St. Thomas/St. John and St. Croix.</w:t>
      </w:r>
    </w:p>
    <w:p w14:paraId="03D29EFE" w14:textId="77777777" w:rsidR="0078390D" w:rsidRPr="00F456A7" w:rsidRDefault="0078390D" w:rsidP="0078390D">
      <w:pPr>
        <w:shd w:val="clear" w:color="auto" w:fill="FFFFFF"/>
        <w:rPr>
          <w:color w:val="222222"/>
        </w:rPr>
      </w:pPr>
    </w:p>
    <w:p w14:paraId="7B711A4D" w14:textId="31D4C3D3" w:rsidR="00F456A7" w:rsidRDefault="00F456A7" w:rsidP="0078390D">
      <w:pPr>
        <w:numPr>
          <w:ilvl w:val="0"/>
          <w:numId w:val="18"/>
        </w:numPr>
        <w:shd w:val="clear" w:color="auto" w:fill="FFFFFF"/>
        <w:tabs>
          <w:tab w:val="clear" w:pos="720"/>
          <w:tab w:val="num" w:pos="810"/>
        </w:tabs>
        <w:ind w:left="990"/>
        <w:rPr>
          <w:color w:val="222222"/>
        </w:rPr>
      </w:pPr>
      <w:r w:rsidRPr="00F456A7">
        <w:rPr>
          <w:color w:val="222222"/>
        </w:rPr>
        <w:t>Conduct quantitative research on</w:t>
      </w:r>
      <w:r w:rsidR="0078390D">
        <w:rPr>
          <w:color w:val="222222"/>
        </w:rPr>
        <w:t xml:space="preserve"> </w:t>
      </w:r>
      <w:r w:rsidR="0078390D" w:rsidRPr="0078390D">
        <w:rPr>
          <w:color w:val="222222"/>
        </w:rPr>
        <w:t>temporal and spatial trends of the following ecological and social data sources: a) fisheries independent surveys data, b) landings, c) Trip Interview Program (TIP), d) environmental variables (e.g. habitat, temperature, salinity, depth, etc.), e) socio-economic variables and f) anthropogenic/natural stressors</w:t>
      </w:r>
      <w:r w:rsidR="003E2008">
        <w:rPr>
          <w:color w:val="222222"/>
        </w:rPr>
        <w:t>; and potential correlation among them.</w:t>
      </w:r>
    </w:p>
    <w:p w14:paraId="78FDB785" w14:textId="77777777" w:rsidR="003E2008" w:rsidRPr="00F456A7" w:rsidRDefault="003E2008" w:rsidP="003E2008">
      <w:pPr>
        <w:shd w:val="clear" w:color="auto" w:fill="FFFFFF"/>
        <w:rPr>
          <w:color w:val="222222"/>
        </w:rPr>
      </w:pPr>
    </w:p>
    <w:p w14:paraId="3D0AECF7" w14:textId="77777777" w:rsidR="00F456A7" w:rsidRDefault="00F456A7" w:rsidP="00F456A7">
      <w:pPr>
        <w:numPr>
          <w:ilvl w:val="0"/>
          <w:numId w:val="18"/>
        </w:numPr>
        <w:shd w:val="clear" w:color="auto" w:fill="FFFFFF"/>
        <w:ind w:left="945"/>
        <w:rPr>
          <w:color w:val="222222"/>
        </w:rPr>
      </w:pPr>
      <w:r w:rsidRPr="00F456A7">
        <w:rPr>
          <w:color w:val="222222"/>
        </w:rPr>
        <w:t xml:space="preserve">Prepare 3-4 papers on the results of the research and submit them for publication in peer-reviewed journals.  Research results from the conceptual modeling efforts and quantitative </w:t>
      </w:r>
      <w:r w:rsidRPr="00F456A7">
        <w:rPr>
          <w:color w:val="222222"/>
        </w:rPr>
        <w:lastRenderedPageBreak/>
        <w:t>analyses will be communicated as separate papers, and one additional paper will present the overall process that was completed to use the complementary approaches to inform FEP development in the Caribbean.</w:t>
      </w:r>
    </w:p>
    <w:p w14:paraId="4A695051" w14:textId="77777777" w:rsidR="003E2008" w:rsidRPr="00F456A7" w:rsidRDefault="003E2008" w:rsidP="003E2008">
      <w:pPr>
        <w:shd w:val="clear" w:color="auto" w:fill="FFFFFF"/>
        <w:rPr>
          <w:color w:val="222222"/>
        </w:rPr>
      </w:pPr>
    </w:p>
    <w:p w14:paraId="67319645" w14:textId="4F968FF3" w:rsidR="00F456A7" w:rsidRPr="000B12BB" w:rsidRDefault="00F456A7" w:rsidP="00F456A7">
      <w:pPr>
        <w:numPr>
          <w:ilvl w:val="0"/>
          <w:numId w:val="18"/>
        </w:numPr>
        <w:shd w:val="clear" w:color="auto" w:fill="FFFFFF"/>
        <w:ind w:left="945"/>
        <w:rPr>
          <w:color w:val="222222"/>
        </w:rPr>
      </w:pPr>
      <w:r w:rsidRPr="00F456A7">
        <w:rPr>
          <w:color w:val="222222"/>
        </w:rPr>
        <w:t>Convene </w:t>
      </w:r>
      <w:r w:rsidR="003E2008" w:rsidRPr="003E2008">
        <w:rPr>
          <w:bCs/>
          <w:color w:val="222222"/>
        </w:rPr>
        <w:t>16</w:t>
      </w:r>
      <w:r w:rsidRPr="00F456A7">
        <w:rPr>
          <w:color w:val="222222"/>
        </w:rPr>
        <w:t> meetings with </w:t>
      </w:r>
      <w:r w:rsidR="000B12BB">
        <w:rPr>
          <w:color w:val="222222"/>
        </w:rPr>
        <w:t xml:space="preserve">an estimated total of </w:t>
      </w:r>
      <w:r w:rsidR="000B12BB">
        <w:rPr>
          <w:bCs/>
          <w:color w:val="222222"/>
        </w:rPr>
        <w:t xml:space="preserve">200 stakeholders </w:t>
      </w:r>
      <w:r w:rsidRPr="00F456A7">
        <w:rPr>
          <w:b/>
          <w:bCs/>
          <w:color w:val="222222"/>
        </w:rPr>
        <w:t>(</w:t>
      </w:r>
      <w:r w:rsidRPr="000B12BB">
        <w:rPr>
          <w:bCs/>
          <w:color w:val="222222"/>
        </w:rPr>
        <w:t>e.g., Caribbean Fishery Managemen</w:t>
      </w:r>
      <w:r w:rsidR="000B12BB" w:rsidRPr="000B12BB">
        <w:rPr>
          <w:bCs/>
          <w:color w:val="222222"/>
        </w:rPr>
        <w:t>t Council members, NOAA staff, S</w:t>
      </w:r>
      <w:r w:rsidRPr="000B12BB">
        <w:rPr>
          <w:bCs/>
          <w:color w:val="222222"/>
        </w:rPr>
        <w:t xml:space="preserve">cientists, </w:t>
      </w:r>
      <w:r w:rsidR="000B12BB" w:rsidRPr="000B12BB">
        <w:rPr>
          <w:bCs/>
          <w:color w:val="222222"/>
        </w:rPr>
        <w:t>NGOs, DRNA, DPNR, local councils, etc</w:t>
      </w:r>
      <w:r w:rsidR="000B12BB">
        <w:rPr>
          <w:bCs/>
          <w:color w:val="222222"/>
        </w:rPr>
        <w:t>.</w:t>
      </w:r>
      <w:r w:rsidRPr="000B12BB">
        <w:rPr>
          <w:bCs/>
          <w:color w:val="222222"/>
        </w:rPr>
        <w:t>)</w:t>
      </w:r>
      <w:r w:rsidRPr="00F456A7">
        <w:rPr>
          <w:b/>
          <w:bCs/>
          <w:color w:val="222222"/>
        </w:rPr>
        <w:t> </w:t>
      </w:r>
      <w:r w:rsidRPr="00F456A7">
        <w:rPr>
          <w:color w:val="222222"/>
        </w:rPr>
        <w:t>to facilitate knowledge exchange and collaboration between the end users and the research team. </w:t>
      </w:r>
    </w:p>
    <w:p w14:paraId="5E1D462D" w14:textId="77777777" w:rsidR="000B12BB" w:rsidRPr="00F456A7" w:rsidRDefault="000B12BB" w:rsidP="000B12BB">
      <w:pPr>
        <w:shd w:val="clear" w:color="auto" w:fill="FFFFFF"/>
        <w:rPr>
          <w:color w:val="222222"/>
        </w:rPr>
      </w:pPr>
    </w:p>
    <w:p w14:paraId="745ECD66" w14:textId="77777777" w:rsidR="00F456A7" w:rsidRDefault="00F456A7" w:rsidP="00F456A7">
      <w:pPr>
        <w:numPr>
          <w:ilvl w:val="0"/>
          <w:numId w:val="18"/>
        </w:numPr>
        <w:shd w:val="clear" w:color="auto" w:fill="FFFFFF"/>
        <w:ind w:left="945"/>
        <w:rPr>
          <w:color w:val="222222"/>
        </w:rPr>
      </w:pPr>
      <w:r w:rsidRPr="00F456A7">
        <w:rPr>
          <w:color w:val="222222"/>
        </w:rPr>
        <w:t>Present the results of this research and how it informs decision-making at upcoming talks, seminars, keynote speeches, or proceedings.</w:t>
      </w:r>
    </w:p>
    <w:p w14:paraId="17211D74" w14:textId="77777777" w:rsidR="000B12BB" w:rsidRPr="00F456A7" w:rsidRDefault="000B12BB" w:rsidP="000B12BB">
      <w:pPr>
        <w:shd w:val="clear" w:color="auto" w:fill="FFFFFF"/>
        <w:rPr>
          <w:color w:val="222222"/>
        </w:rPr>
      </w:pPr>
    </w:p>
    <w:p w14:paraId="73FAB751" w14:textId="77777777" w:rsidR="00F456A7" w:rsidRDefault="00F456A7" w:rsidP="00F456A7">
      <w:pPr>
        <w:numPr>
          <w:ilvl w:val="0"/>
          <w:numId w:val="18"/>
        </w:numPr>
        <w:shd w:val="clear" w:color="auto" w:fill="FFFFFF"/>
        <w:ind w:left="945"/>
        <w:rPr>
          <w:color w:val="222222"/>
        </w:rPr>
      </w:pPr>
      <w:r w:rsidRPr="00F456A7">
        <w:rPr>
          <w:color w:val="222222"/>
        </w:rPr>
        <w:t>Participate in meetings, workshops, and/or symposia in coordination with other relevant federal or state agencies, the NGO community, and local community members that will present results of this research to scientists, managers, and restoration practitioners across the Caribbean region.</w:t>
      </w:r>
    </w:p>
    <w:p w14:paraId="2E64795C" w14:textId="77777777" w:rsidR="000B12BB" w:rsidRPr="00F456A7" w:rsidRDefault="000B12BB" w:rsidP="000B12BB">
      <w:pPr>
        <w:shd w:val="clear" w:color="auto" w:fill="FFFFFF"/>
        <w:rPr>
          <w:color w:val="222222"/>
        </w:rPr>
      </w:pPr>
    </w:p>
    <w:p w14:paraId="7457829A" w14:textId="77777777" w:rsidR="00F456A7" w:rsidRPr="00F456A7" w:rsidRDefault="00F456A7" w:rsidP="00F456A7">
      <w:pPr>
        <w:numPr>
          <w:ilvl w:val="0"/>
          <w:numId w:val="18"/>
        </w:numPr>
        <w:shd w:val="clear" w:color="auto" w:fill="FFFFFF"/>
        <w:spacing w:before="100" w:beforeAutospacing="1" w:after="160" w:line="205" w:lineRule="atLeast"/>
        <w:ind w:left="945"/>
        <w:rPr>
          <w:color w:val="222222"/>
        </w:rPr>
      </w:pPr>
      <w:r w:rsidRPr="00F456A7">
        <w:rPr>
          <w:color w:val="222222"/>
        </w:rPr>
        <w:t>Publish all data, databases, and analytical products that are used in this effort so that they are available to the public.</w:t>
      </w:r>
    </w:p>
    <w:p w14:paraId="5C3A489A" w14:textId="77777777" w:rsidR="00F456A7" w:rsidRPr="00F456A7" w:rsidRDefault="00F456A7" w:rsidP="00F456A7">
      <w:pPr>
        <w:numPr>
          <w:ilvl w:val="0"/>
          <w:numId w:val="18"/>
        </w:numPr>
        <w:shd w:val="clear" w:color="auto" w:fill="FFFFFF"/>
        <w:ind w:left="945"/>
        <w:rPr>
          <w:color w:val="222222"/>
        </w:rPr>
      </w:pPr>
      <w:r w:rsidRPr="00F456A7">
        <w:rPr>
          <w:color w:val="222222"/>
        </w:rPr>
        <w:t>Collaborate with Lenfest Ocean Program staff and consultants to develop and implement an outreach and communications plan and summary materials to effectively deliver research results to policy-makers, decision-makers, and the public.</w:t>
      </w:r>
    </w:p>
    <w:p w14:paraId="3520C745" w14:textId="129E7D62" w:rsidR="00260239" w:rsidRDefault="00260239" w:rsidP="00260239">
      <w:pPr>
        <w:ind w:left="720"/>
        <w:jc w:val="both"/>
        <w:rPr>
          <w:rFonts w:eastAsia="Calibri"/>
        </w:rPr>
      </w:pPr>
    </w:p>
    <w:p w14:paraId="28BA9980" w14:textId="7503A283" w:rsidR="008229F7" w:rsidRPr="00260239" w:rsidRDefault="008229F7" w:rsidP="00260239">
      <w:pPr>
        <w:ind w:left="720"/>
        <w:jc w:val="both"/>
        <w:rPr>
          <w:rFonts w:eastAsia="Calibri"/>
        </w:rPr>
      </w:pPr>
    </w:p>
    <w:p w14:paraId="34A3D22C" w14:textId="77777777" w:rsidR="002F7DC5" w:rsidRDefault="002F7DC5" w:rsidP="002F7DC5">
      <w:pPr>
        <w:jc w:val="both"/>
        <w:rPr>
          <w:rFonts w:ascii="Calibri" w:eastAsia="Calibri" w:hAnsi="Calibri" w:cs="Calibri"/>
          <w:b/>
        </w:rPr>
        <w:sectPr w:rsidR="002F7DC5" w:rsidSect="0078390D">
          <w:pgSz w:w="12240" w:h="15840"/>
          <w:pgMar w:top="1440" w:right="1080" w:bottom="1440" w:left="1080" w:header="720" w:footer="720" w:gutter="0"/>
          <w:cols w:space="720"/>
        </w:sectPr>
      </w:pPr>
    </w:p>
    <w:p w14:paraId="7FF7E4DF" w14:textId="215E0916" w:rsidR="008F2133" w:rsidRPr="00DC4DC3" w:rsidRDefault="00CD0C54">
      <w:pPr>
        <w:jc w:val="both"/>
        <w:rPr>
          <w:rFonts w:eastAsia="Calibri"/>
          <w:b/>
        </w:rPr>
      </w:pPr>
      <w:r w:rsidRPr="00DC4DC3">
        <w:rPr>
          <w:rFonts w:eastAsia="Calibri"/>
          <w:b/>
        </w:rPr>
        <w:lastRenderedPageBreak/>
        <w:t>C. E</w:t>
      </w:r>
      <w:r w:rsidR="001158BF" w:rsidRPr="00DC4DC3">
        <w:rPr>
          <w:rFonts w:eastAsia="Calibri"/>
          <w:b/>
        </w:rPr>
        <w:t>xpertise</w:t>
      </w:r>
    </w:p>
    <w:p w14:paraId="64144D73" w14:textId="77777777" w:rsidR="008F2133" w:rsidRDefault="008F2133">
      <w:pPr>
        <w:jc w:val="both"/>
        <w:rPr>
          <w:rFonts w:ascii="Calibri" w:eastAsia="Calibri" w:hAnsi="Calibri" w:cs="Calibri"/>
        </w:rPr>
      </w:pPr>
    </w:p>
    <w:p w14:paraId="7114A83A" w14:textId="49D30EFD" w:rsidR="007C2CB9" w:rsidRDefault="001158BF">
      <w:pPr>
        <w:ind w:left="720"/>
        <w:jc w:val="both"/>
        <w:rPr>
          <w:rFonts w:ascii="Calibri" w:eastAsia="Calibri" w:hAnsi="Calibri" w:cs="Calibri"/>
        </w:rPr>
      </w:pPr>
      <w:r w:rsidRPr="00DC4DC3">
        <w:rPr>
          <w:rFonts w:eastAsia="Calibri"/>
          <w:b/>
        </w:rPr>
        <w:t>Personnel.</w:t>
      </w:r>
      <w:r>
        <w:rPr>
          <w:rFonts w:ascii="Calibri" w:eastAsia="Calibri" w:hAnsi="Calibri" w:cs="Calibri"/>
        </w:rPr>
        <w:t xml:space="preserve">  </w:t>
      </w:r>
    </w:p>
    <w:p w14:paraId="40F2EB35" w14:textId="77777777" w:rsidR="00DC4DC3" w:rsidRDefault="00DC4DC3">
      <w:pPr>
        <w:ind w:left="720"/>
        <w:jc w:val="both"/>
        <w:rPr>
          <w:rFonts w:ascii="Calibri" w:eastAsia="Calibri" w:hAnsi="Calibri" w:cs="Calibri"/>
        </w:rPr>
      </w:pPr>
    </w:p>
    <w:p w14:paraId="4D3C9962" w14:textId="59645D15" w:rsidR="004C010E" w:rsidRPr="000B3891" w:rsidRDefault="00AC4011">
      <w:pPr>
        <w:ind w:left="720"/>
        <w:jc w:val="both"/>
        <w:rPr>
          <w:rFonts w:eastAsia="Calibri"/>
          <w:i/>
        </w:rPr>
      </w:pPr>
      <w:r w:rsidRPr="000B3891">
        <w:rPr>
          <w:rFonts w:eastAsia="Calibri"/>
          <w:i/>
        </w:rPr>
        <w:t>Principal Investigators</w:t>
      </w:r>
    </w:p>
    <w:p w14:paraId="165BFFED" w14:textId="77777777" w:rsidR="004C010E" w:rsidRPr="000B3891" w:rsidRDefault="004C010E">
      <w:pPr>
        <w:ind w:left="720"/>
        <w:jc w:val="both"/>
        <w:rPr>
          <w:rFonts w:eastAsia="Calibri"/>
        </w:rPr>
      </w:pPr>
    </w:p>
    <w:p w14:paraId="71B44127" w14:textId="1BC53CBB" w:rsidR="008F2133" w:rsidRPr="00F96E7D" w:rsidRDefault="00F96E7D">
      <w:pPr>
        <w:ind w:left="720"/>
        <w:jc w:val="both"/>
        <w:rPr>
          <w:rFonts w:eastAsia="Calibri"/>
          <w:lang w:val="en-AU"/>
        </w:rPr>
      </w:pPr>
      <w:r w:rsidRPr="000C602C">
        <w:rPr>
          <w:rFonts w:eastAsia="Calibri"/>
          <w:b/>
          <w:lang w:val="en-AU"/>
        </w:rPr>
        <w:t>Dr. Juan J. Cruz Motta</w:t>
      </w:r>
      <w:r w:rsidRPr="00F96E7D">
        <w:rPr>
          <w:rFonts w:eastAsia="Calibri"/>
          <w:lang w:val="en-AU"/>
        </w:rPr>
        <w:t>: UPRM (PI) is a quantita</w:t>
      </w:r>
      <w:r w:rsidR="000B3891">
        <w:rPr>
          <w:rFonts w:eastAsia="Calibri"/>
          <w:lang w:val="en-AU"/>
        </w:rPr>
        <w:t>tive ecologist with more than 20</w:t>
      </w:r>
      <w:r w:rsidRPr="00F96E7D">
        <w:rPr>
          <w:rFonts w:eastAsia="Calibri"/>
          <w:lang w:val="en-AU"/>
        </w:rPr>
        <w:t xml:space="preserve"> years of experience conducting research related to evaluation of environmental impacts and management actions worldwide. He is an expert in marine population ecology, data analysi</w:t>
      </w:r>
      <w:r w:rsidR="00BE50F3">
        <w:rPr>
          <w:rFonts w:eastAsia="Calibri"/>
          <w:lang w:val="en-AU"/>
        </w:rPr>
        <w:t xml:space="preserve">s, </w:t>
      </w:r>
      <w:r w:rsidRPr="00F96E7D">
        <w:rPr>
          <w:rFonts w:eastAsia="Calibri"/>
          <w:lang w:val="en-AU"/>
        </w:rPr>
        <w:t>a</w:t>
      </w:r>
      <w:r w:rsidR="00BE50F3">
        <w:rPr>
          <w:rFonts w:eastAsia="Calibri"/>
          <w:lang w:val="en-AU"/>
        </w:rPr>
        <w:t>nd a</w:t>
      </w:r>
      <w:r w:rsidRPr="00F96E7D">
        <w:rPr>
          <w:rFonts w:eastAsia="Calibri"/>
          <w:lang w:val="en-AU"/>
        </w:rPr>
        <w:t xml:space="preserve"> recent hire at UPRM. He will: 1) Coordinate the execution of the project, 2</w:t>
      </w:r>
      <w:r>
        <w:rPr>
          <w:rFonts w:eastAsia="Calibri"/>
          <w:lang w:val="en-AU"/>
        </w:rPr>
        <w:t>) participate and co-coordinate</w:t>
      </w:r>
      <w:r w:rsidRPr="00F96E7D">
        <w:rPr>
          <w:rFonts w:eastAsia="Calibri"/>
          <w:lang w:val="en-AU"/>
        </w:rPr>
        <w:t xml:space="preserve"> the workshops; 3) be in charge </w:t>
      </w:r>
      <w:r>
        <w:rPr>
          <w:rFonts w:eastAsia="Calibri"/>
          <w:lang w:val="en-AU"/>
        </w:rPr>
        <w:t>of the quantitative approach</w:t>
      </w:r>
      <w:r w:rsidRPr="00F96E7D">
        <w:rPr>
          <w:rFonts w:eastAsia="Calibri"/>
          <w:lang w:val="en-AU"/>
        </w:rPr>
        <w:t xml:space="preserve">, </w:t>
      </w:r>
      <w:r>
        <w:rPr>
          <w:rFonts w:eastAsia="Calibri"/>
          <w:lang w:val="en-AU"/>
        </w:rPr>
        <w:t>4</w:t>
      </w:r>
      <w:r w:rsidRPr="00F96E7D">
        <w:rPr>
          <w:rFonts w:eastAsia="Calibri"/>
          <w:lang w:val="en-AU"/>
        </w:rPr>
        <w:t xml:space="preserve">) supervise graduate students, 6) manage the project, 7) write partial and final reports for </w:t>
      </w:r>
      <w:r>
        <w:rPr>
          <w:rFonts w:eastAsia="Calibri"/>
          <w:lang w:val="en-AU"/>
        </w:rPr>
        <w:t>Lenfest</w:t>
      </w:r>
      <w:r w:rsidR="00EE2091">
        <w:rPr>
          <w:rFonts w:eastAsia="Calibri"/>
          <w:lang w:val="en-AU"/>
        </w:rPr>
        <w:t xml:space="preserve"> and</w:t>
      </w:r>
      <w:r w:rsidRPr="00F96E7D">
        <w:rPr>
          <w:rFonts w:eastAsia="Calibri"/>
          <w:lang w:val="en-AU"/>
        </w:rPr>
        <w:t xml:space="preserve"> 8) lead at least one peer reviewed manuscript.</w:t>
      </w:r>
    </w:p>
    <w:p w14:paraId="6275F7CB" w14:textId="77777777" w:rsidR="004C010E" w:rsidRPr="00F96E7D" w:rsidRDefault="004C010E">
      <w:pPr>
        <w:ind w:left="720"/>
        <w:jc w:val="both"/>
        <w:rPr>
          <w:rFonts w:eastAsia="Calibri"/>
          <w:lang w:val="en-AU"/>
        </w:rPr>
      </w:pPr>
    </w:p>
    <w:p w14:paraId="2B346018" w14:textId="0CB331B7" w:rsidR="008F2133" w:rsidRDefault="00F96E7D">
      <w:pPr>
        <w:ind w:left="720"/>
        <w:jc w:val="both"/>
        <w:rPr>
          <w:rFonts w:eastAsia="Calibri"/>
        </w:rPr>
      </w:pPr>
      <w:r w:rsidRPr="000C602C">
        <w:rPr>
          <w:rFonts w:eastAsia="Calibri"/>
          <w:b/>
        </w:rPr>
        <w:t xml:space="preserve">Dr. </w:t>
      </w:r>
      <w:r w:rsidR="001158BF" w:rsidRPr="000C602C">
        <w:rPr>
          <w:rFonts w:eastAsia="Calibri"/>
          <w:b/>
        </w:rPr>
        <w:t>Stac</w:t>
      </w:r>
      <w:r w:rsidR="00BD6774" w:rsidRPr="000C602C">
        <w:rPr>
          <w:rFonts w:eastAsia="Calibri"/>
          <w:b/>
        </w:rPr>
        <w:t>e</w:t>
      </w:r>
      <w:r w:rsidR="001158BF" w:rsidRPr="000C602C">
        <w:rPr>
          <w:rFonts w:eastAsia="Calibri"/>
          <w:b/>
        </w:rPr>
        <w:t xml:space="preserve">y </w:t>
      </w:r>
      <w:r w:rsidR="00BD6774" w:rsidRPr="000C602C">
        <w:rPr>
          <w:rFonts w:eastAsia="Calibri"/>
          <w:b/>
        </w:rPr>
        <w:t xml:space="preserve">M. </w:t>
      </w:r>
      <w:r w:rsidR="001158BF" w:rsidRPr="000C602C">
        <w:rPr>
          <w:rFonts w:eastAsia="Calibri"/>
          <w:b/>
        </w:rPr>
        <w:t>Williams</w:t>
      </w:r>
      <w:r w:rsidR="001158BF" w:rsidRPr="007C2CB9">
        <w:rPr>
          <w:rFonts w:eastAsia="Calibri"/>
        </w:rPr>
        <w:t xml:space="preserve"> - ISER Caribe</w:t>
      </w:r>
      <w:r>
        <w:rPr>
          <w:rFonts w:eastAsia="Calibri"/>
        </w:rPr>
        <w:t xml:space="preserve"> (PI)</w:t>
      </w:r>
      <w:r w:rsidR="008B1B20">
        <w:rPr>
          <w:rFonts w:eastAsia="Calibri"/>
        </w:rPr>
        <w:t xml:space="preserve"> is a coral reef ecologist with more than 20 years assessing the variation of drivers affecting coral reef health around the Caribbean. She is the co-founder of a non-profit organization based in Puerto Rico, Institute for Socio-Ecological Research</w:t>
      </w:r>
      <w:r>
        <w:rPr>
          <w:rFonts w:eastAsia="Calibri"/>
        </w:rPr>
        <w:t xml:space="preserve">: She will: </w:t>
      </w:r>
      <w:r w:rsidRPr="00F96E7D">
        <w:rPr>
          <w:rFonts w:eastAsia="Calibri"/>
        </w:rPr>
        <w:t xml:space="preserve">1) </w:t>
      </w:r>
      <w:r>
        <w:rPr>
          <w:rFonts w:eastAsia="Calibri"/>
        </w:rPr>
        <w:t>Co-</w:t>
      </w:r>
      <w:r w:rsidRPr="00F96E7D">
        <w:rPr>
          <w:rFonts w:eastAsia="Calibri"/>
        </w:rPr>
        <w:t xml:space="preserve">Coordinate the execution of the project, 2) participate and co-coordinate the workshops; 3) </w:t>
      </w:r>
      <w:r w:rsidR="0096697B">
        <w:rPr>
          <w:rFonts w:eastAsia="Calibri"/>
        </w:rPr>
        <w:t xml:space="preserve">aid in the collection and management of quantitative data, while assisting with </w:t>
      </w:r>
      <w:r w:rsidRPr="00F96E7D">
        <w:rPr>
          <w:rFonts w:eastAsia="Calibri"/>
        </w:rPr>
        <w:t xml:space="preserve"> the </w:t>
      </w:r>
      <w:r>
        <w:rPr>
          <w:rFonts w:eastAsia="Calibri"/>
        </w:rPr>
        <w:t>qualitative</w:t>
      </w:r>
      <w:r w:rsidRPr="00F96E7D">
        <w:rPr>
          <w:rFonts w:eastAsia="Calibri"/>
        </w:rPr>
        <w:t xml:space="preserve"> approach, 4) </w:t>
      </w:r>
      <w:r>
        <w:rPr>
          <w:rFonts w:eastAsia="Calibri"/>
        </w:rPr>
        <w:t>co-</w:t>
      </w:r>
      <w:r w:rsidRPr="00F96E7D">
        <w:rPr>
          <w:rFonts w:eastAsia="Calibri"/>
        </w:rPr>
        <w:t xml:space="preserve">supervise graduate students, 6) </w:t>
      </w:r>
      <w:r>
        <w:rPr>
          <w:rFonts w:eastAsia="Calibri"/>
        </w:rPr>
        <w:t>manage all components and contractors that will be hired through ISER</w:t>
      </w:r>
      <w:r w:rsidRPr="00F96E7D">
        <w:rPr>
          <w:rFonts w:eastAsia="Calibri"/>
        </w:rPr>
        <w:t>, 7) write partial and final reports for Lenfest</w:t>
      </w:r>
      <w:r w:rsidR="00EE2091">
        <w:rPr>
          <w:rFonts w:eastAsia="Calibri"/>
        </w:rPr>
        <w:t xml:space="preserve"> and</w:t>
      </w:r>
      <w:r w:rsidRPr="00F96E7D">
        <w:rPr>
          <w:rFonts w:eastAsia="Calibri"/>
        </w:rPr>
        <w:t xml:space="preserve"> 8) lead at least one peer reviewed manuscript.</w:t>
      </w:r>
    </w:p>
    <w:p w14:paraId="2E4C8380" w14:textId="77777777" w:rsidR="006B11B3" w:rsidRDefault="006B11B3">
      <w:pPr>
        <w:ind w:left="720"/>
        <w:jc w:val="both"/>
        <w:rPr>
          <w:rFonts w:eastAsia="Calibri"/>
        </w:rPr>
      </w:pPr>
    </w:p>
    <w:p w14:paraId="485D9453" w14:textId="6F9F698E" w:rsidR="006B11B3" w:rsidRPr="006B11B3" w:rsidRDefault="006B11B3">
      <w:pPr>
        <w:ind w:left="720"/>
        <w:jc w:val="both"/>
        <w:rPr>
          <w:rFonts w:eastAsia="Calibri"/>
        </w:rPr>
      </w:pPr>
      <w:r>
        <w:rPr>
          <w:rFonts w:eastAsia="Calibri"/>
          <w:b/>
        </w:rPr>
        <w:t xml:space="preserve">Dr. Tarsila Seara: </w:t>
      </w:r>
      <w:r>
        <w:rPr>
          <w:rFonts w:eastAsia="Calibri"/>
        </w:rPr>
        <w:t xml:space="preserve">UNH (Co-PI) is a social scientist with </w:t>
      </w:r>
      <w:r w:rsidR="003F4C17">
        <w:rPr>
          <w:rFonts w:eastAsia="Calibri"/>
        </w:rPr>
        <w:t xml:space="preserve">ample experience </w:t>
      </w:r>
      <w:r w:rsidR="00194EF7">
        <w:rPr>
          <w:rFonts w:eastAsia="Calibri"/>
        </w:rPr>
        <w:t xml:space="preserve">conducting research related socio-ecological aspects of fisheries in USA and Puerto Rico. In particular, she has done research on the socioeconomic impacts of climate change in Puerto Rico’s coral reef fisheries and on the perception of fishermen towards environmental and climate change. She will: 1) coordinate the qualitative approach, 2) coordinate, organize and lead the workshops, 3) coordinate the compilation of socio-economic data, 4) write partial and final reports for Lenfest and 5) lead at least one peer reviewed manuscript.  </w:t>
      </w:r>
    </w:p>
    <w:p w14:paraId="62B018A3" w14:textId="77777777" w:rsidR="004C010E" w:rsidRDefault="004C010E">
      <w:pPr>
        <w:ind w:left="720"/>
        <w:jc w:val="both"/>
        <w:rPr>
          <w:rFonts w:eastAsia="Calibri"/>
        </w:rPr>
      </w:pPr>
    </w:p>
    <w:p w14:paraId="0D2B3219" w14:textId="4D2D8EC5" w:rsidR="00AC4011" w:rsidRPr="00BA139C" w:rsidRDefault="00AC4011">
      <w:pPr>
        <w:ind w:left="720"/>
        <w:jc w:val="both"/>
        <w:rPr>
          <w:rFonts w:eastAsia="Calibri"/>
          <w:i/>
          <w:lang w:val="es-PR"/>
        </w:rPr>
      </w:pPr>
      <w:r w:rsidRPr="00BA139C">
        <w:rPr>
          <w:rFonts w:eastAsia="Calibri"/>
          <w:i/>
          <w:lang w:val="es-PR"/>
        </w:rPr>
        <w:t>Collaborators</w:t>
      </w:r>
    </w:p>
    <w:p w14:paraId="7A53DC8C" w14:textId="77777777" w:rsidR="00AC4011" w:rsidRPr="00BA139C" w:rsidRDefault="00AC4011">
      <w:pPr>
        <w:ind w:left="720"/>
        <w:jc w:val="both"/>
        <w:rPr>
          <w:rFonts w:eastAsia="Calibri"/>
          <w:lang w:val="es-PR"/>
        </w:rPr>
      </w:pPr>
    </w:p>
    <w:p w14:paraId="7E40D29A" w14:textId="383D4F47" w:rsidR="00AC4011" w:rsidRPr="00BA139C" w:rsidRDefault="00AC4011">
      <w:pPr>
        <w:ind w:left="720"/>
        <w:jc w:val="both"/>
        <w:rPr>
          <w:rFonts w:eastAsia="Calibri"/>
        </w:rPr>
      </w:pPr>
      <w:r w:rsidRPr="000C602C">
        <w:rPr>
          <w:rFonts w:eastAsia="Calibri"/>
          <w:b/>
          <w:lang w:val="es-419"/>
        </w:rPr>
        <w:t>Dr. Graciela Garcia-Moliner</w:t>
      </w:r>
      <w:r w:rsidR="005D39AB">
        <w:rPr>
          <w:rFonts w:eastAsia="Calibri"/>
          <w:lang w:val="es-419"/>
        </w:rPr>
        <w:t xml:space="preserve"> (CF</w:t>
      </w:r>
      <w:r w:rsidR="00EE00EF" w:rsidRPr="000C602C">
        <w:rPr>
          <w:rFonts w:eastAsia="Calibri"/>
          <w:lang w:val="es-419"/>
        </w:rPr>
        <w:t>M</w:t>
      </w:r>
      <w:r w:rsidR="005D39AB">
        <w:rPr>
          <w:rFonts w:eastAsia="Calibri"/>
          <w:lang w:val="es-419"/>
        </w:rPr>
        <w:t>C</w:t>
      </w:r>
      <w:r w:rsidR="00EE00EF" w:rsidRPr="000C602C">
        <w:rPr>
          <w:rFonts w:eastAsia="Calibri"/>
          <w:lang w:val="es-419"/>
        </w:rPr>
        <w:t>)</w:t>
      </w:r>
      <w:r w:rsidRPr="000C602C">
        <w:rPr>
          <w:rFonts w:eastAsia="Calibri"/>
          <w:lang w:val="es-419"/>
        </w:rPr>
        <w:t>.</w:t>
      </w:r>
      <w:r w:rsidR="00EE00EF" w:rsidRPr="000C602C">
        <w:rPr>
          <w:rFonts w:eastAsia="Calibri"/>
          <w:lang w:val="es-419"/>
        </w:rPr>
        <w:t xml:space="preserve"> </w:t>
      </w:r>
      <w:r w:rsidR="000C602C" w:rsidRPr="000C602C">
        <w:rPr>
          <w:rFonts w:eastAsia="Calibri"/>
        </w:rPr>
        <w:t>EBFM Co-Lead</w:t>
      </w:r>
      <w:r w:rsidR="000C602C">
        <w:rPr>
          <w:rFonts w:eastAsia="Calibri"/>
        </w:rPr>
        <w:t xml:space="preserve">. </w:t>
      </w:r>
      <w:r w:rsidR="000C602C" w:rsidRPr="000C602C">
        <w:rPr>
          <w:rFonts w:eastAsia="Calibri"/>
        </w:rPr>
        <w:t>Is a fisheries biologist with more t</w:t>
      </w:r>
      <w:r w:rsidR="000C602C">
        <w:rPr>
          <w:rFonts w:eastAsia="Calibri"/>
        </w:rPr>
        <w:t>h</w:t>
      </w:r>
      <w:r w:rsidR="000C602C" w:rsidRPr="000C602C">
        <w:rPr>
          <w:rFonts w:eastAsia="Calibri"/>
        </w:rPr>
        <w:t xml:space="preserve">an </w:t>
      </w:r>
      <w:r w:rsidR="000C602C">
        <w:rPr>
          <w:rFonts w:eastAsia="Calibri"/>
        </w:rPr>
        <w:t xml:space="preserve">20 years of experience </w:t>
      </w:r>
      <w:r w:rsidR="000C602C" w:rsidRPr="000C602C">
        <w:rPr>
          <w:rFonts w:eastAsia="Calibri"/>
        </w:rPr>
        <w:t xml:space="preserve">in fisheries biology and management. </w:t>
      </w:r>
      <w:r w:rsidR="000C602C">
        <w:rPr>
          <w:rFonts w:eastAsia="Calibri"/>
        </w:rPr>
        <w:t>She will: 1) be the main l</w:t>
      </w:r>
      <w:r w:rsidR="000B3891" w:rsidRPr="000B3891">
        <w:rPr>
          <w:rFonts w:eastAsia="Calibri"/>
        </w:rPr>
        <w:t>iaison</w:t>
      </w:r>
      <w:r w:rsidR="005D39AB">
        <w:rPr>
          <w:rFonts w:eastAsia="Calibri"/>
        </w:rPr>
        <w:t xml:space="preserve"> with CF</w:t>
      </w:r>
      <w:r w:rsidR="00EE00EF" w:rsidRPr="00BA139C">
        <w:rPr>
          <w:rFonts w:eastAsia="Calibri"/>
        </w:rPr>
        <w:t>M</w:t>
      </w:r>
      <w:r w:rsidR="005D39AB">
        <w:rPr>
          <w:rFonts w:eastAsia="Calibri"/>
        </w:rPr>
        <w:t>C</w:t>
      </w:r>
      <w:r w:rsidR="000C602C">
        <w:rPr>
          <w:rFonts w:eastAsia="Calibri"/>
        </w:rPr>
        <w:t xml:space="preserve"> and DPA, 2) help </w:t>
      </w:r>
      <w:r w:rsidR="000C602C" w:rsidRPr="000C602C">
        <w:rPr>
          <w:rFonts w:eastAsia="Calibri"/>
        </w:rPr>
        <w:t xml:space="preserve">connect project activities to fishery management goals </w:t>
      </w:r>
      <w:r w:rsidR="000C602C">
        <w:rPr>
          <w:rFonts w:eastAsia="Calibri"/>
        </w:rPr>
        <w:t>and obligations in the region, 3</w:t>
      </w:r>
      <w:r w:rsidR="000C602C" w:rsidRPr="000C602C">
        <w:rPr>
          <w:rFonts w:eastAsia="Calibri"/>
        </w:rPr>
        <w:t xml:space="preserve">) supervise Council and federal staff activities, including data collection, collation, and analysis, </w:t>
      </w:r>
      <w:r w:rsidR="000C602C">
        <w:rPr>
          <w:rFonts w:eastAsia="Calibri"/>
        </w:rPr>
        <w:t>4</w:t>
      </w:r>
      <w:r w:rsidR="000C602C" w:rsidRPr="000C602C">
        <w:rPr>
          <w:rFonts w:eastAsia="Calibri"/>
        </w:rPr>
        <w:t>) assist with preparation and review of documents and publications.</w:t>
      </w:r>
      <w:r w:rsidR="000C602C">
        <w:rPr>
          <w:rFonts w:eastAsia="Calibri"/>
        </w:rPr>
        <w:t>.</w:t>
      </w:r>
    </w:p>
    <w:p w14:paraId="39E84DC1" w14:textId="77777777" w:rsidR="000C602C" w:rsidRDefault="000C602C" w:rsidP="000C602C">
      <w:pPr>
        <w:ind w:left="720"/>
        <w:jc w:val="both"/>
        <w:rPr>
          <w:rFonts w:eastAsia="Calibri"/>
        </w:rPr>
      </w:pPr>
    </w:p>
    <w:p w14:paraId="3FB742CC" w14:textId="77777777" w:rsidR="000C602C" w:rsidRDefault="00EE00EF" w:rsidP="000C602C">
      <w:pPr>
        <w:ind w:left="720"/>
        <w:jc w:val="both"/>
        <w:rPr>
          <w:rFonts w:eastAsia="Calibri"/>
        </w:rPr>
      </w:pPr>
      <w:r w:rsidRPr="000C602C">
        <w:rPr>
          <w:rFonts w:eastAsia="Calibri"/>
          <w:b/>
          <w:lang w:val="en-AU"/>
        </w:rPr>
        <w:t>Dr. Bill Arnold</w:t>
      </w:r>
      <w:r>
        <w:rPr>
          <w:rFonts w:eastAsia="Calibri"/>
          <w:lang w:val="en-AU"/>
        </w:rPr>
        <w:t xml:space="preserve"> (</w:t>
      </w:r>
      <w:r w:rsidR="000C602C">
        <w:rPr>
          <w:rFonts w:eastAsia="Calibri"/>
          <w:lang w:val="en-AU"/>
        </w:rPr>
        <w:t>NOAA/NMFS</w:t>
      </w:r>
      <w:r>
        <w:rPr>
          <w:rFonts w:eastAsia="Calibri"/>
          <w:lang w:val="en-AU"/>
        </w:rPr>
        <w:t xml:space="preserve">). </w:t>
      </w:r>
      <w:r w:rsidR="000C602C" w:rsidRPr="000C602C">
        <w:rPr>
          <w:rFonts w:eastAsia="Calibri"/>
        </w:rPr>
        <w:t xml:space="preserve">EBFM Co-lead and Chief of the Caribbean Operations Branch at the NOAA/NMFS Southeast Regional Office, assisted with development of the NMFS EBFM policy and the EBFM Roadmap Implementation Plan.  He will: 1) connect project activities to fishery management goals and obligations in the region, 2) supervise Council and federal staff activities, including data collection, collation, and analysis, 3) ensure representation from appropriate NOAA line offices, including but not limited to the Coral Reef Conservation Program, Biogeography Branch, and Southeast Fisheries Science Center, 4) engage non-federal experts as </w:t>
      </w:r>
      <w:r w:rsidR="000C602C" w:rsidRPr="000C602C">
        <w:rPr>
          <w:rFonts w:eastAsia="Calibri"/>
        </w:rPr>
        <w:lastRenderedPageBreak/>
        <w:t>necessary to address specific issues, 5) convene meetings and generally manage communications among the EBFM team, and 6) assist with preparation and review of documents and publications.</w:t>
      </w:r>
      <w:r>
        <w:rPr>
          <w:rFonts w:eastAsia="Calibri"/>
        </w:rPr>
        <w:tab/>
      </w:r>
    </w:p>
    <w:p w14:paraId="03CEAE3E" w14:textId="484BAD21" w:rsidR="00EE00EF" w:rsidRDefault="00EE00EF" w:rsidP="000C602C">
      <w:pPr>
        <w:ind w:left="720"/>
        <w:jc w:val="both"/>
        <w:rPr>
          <w:rFonts w:eastAsia="Calibri"/>
        </w:rPr>
      </w:pPr>
      <w:r w:rsidRPr="000C602C">
        <w:rPr>
          <w:rFonts w:eastAsia="Calibri"/>
          <w:b/>
        </w:rPr>
        <w:t>Dr. Tauna Rankin</w:t>
      </w:r>
      <w:r w:rsidR="00567D83">
        <w:rPr>
          <w:rFonts w:eastAsia="Calibri"/>
        </w:rPr>
        <w:t xml:space="preserve"> </w:t>
      </w:r>
      <w:r w:rsidR="00567D83" w:rsidRPr="00567D83">
        <w:rPr>
          <w:rFonts w:eastAsia="Calibri"/>
        </w:rPr>
        <w:t>(NMFSNOAA Fisheries, Office of Habitat Conservation) is a marine habitat resource specialist with more than 15 years of experience in coral reef ecology and conservation. She is a member of the Ca</w:t>
      </w:r>
      <w:r w:rsidR="00567D83">
        <w:rPr>
          <w:rFonts w:eastAsia="Calibri"/>
        </w:rPr>
        <w:t xml:space="preserve">ribbean EBFM task force and is </w:t>
      </w:r>
      <w:r w:rsidR="00567D83" w:rsidRPr="00567D83">
        <w:rPr>
          <w:rFonts w:eastAsia="Calibri"/>
        </w:rPr>
        <w:t>in charge of the Risk Assessment</w:t>
      </w:r>
      <w:r w:rsidR="00567D83">
        <w:rPr>
          <w:rFonts w:eastAsia="Calibri"/>
        </w:rPr>
        <w:t xml:space="preserve"> </w:t>
      </w:r>
      <w:r w:rsidR="00567D83" w:rsidRPr="00567D83">
        <w:rPr>
          <w:rFonts w:eastAsia="Calibri"/>
        </w:rPr>
        <w:t>risk analysis, which will contribute to products 2, 3, 4, and 5.</w:t>
      </w:r>
    </w:p>
    <w:p w14:paraId="1A3D9BD7" w14:textId="77777777" w:rsidR="00567D83" w:rsidRDefault="00EE00EF" w:rsidP="00EE00EF">
      <w:pPr>
        <w:jc w:val="both"/>
        <w:rPr>
          <w:rFonts w:eastAsia="Calibri"/>
        </w:rPr>
      </w:pPr>
      <w:r>
        <w:rPr>
          <w:rFonts w:eastAsia="Calibri"/>
        </w:rPr>
        <w:tab/>
      </w:r>
    </w:p>
    <w:p w14:paraId="381F5DB6" w14:textId="7570D164" w:rsidR="00EE00EF" w:rsidRDefault="00EE00EF" w:rsidP="00567D83">
      <w:pPr>
        <w:ind w:left="720"/>
        <w:jc w:val="both"/>
        <w:rPr>
          <w:rFonts w:eastAsia="Calibri"/>
        </w:rPr>
      </w:pPr>
      <w:r w:rsidRPr="00567D83">
        <w:rPr>
          <w:rFonts w:eastAsia="Calibri"/>
          <w:b/>
        </w:rPr>
        <w:t>Mallory Brooks</w:t>
      </w:r>
      <w:r>
        <w:rPr>
          <w:rFonts w:eastAsia="Calibri"/>
        </w:rPr>
        <w:t xml:space="preserve"> (CF</w:t>
      </w:r>
      <w:r w:rsidR="00567D83">
        <w:rPr>
          <w:rFonts w:eastAsia="Calibri"/>
        </w:rPr>
        <w:t>MC</w:t>
      </w:r>
      <w:r>
        <w:rPr>
          <w:rFonts w:eastAsia="Calibri"/>
        </w:rPr>
        <w:t xml:space="preserve">). </w:t>
      </w:r>
      <w:r w:rsidR="00567D83">
        <w:rPr>
          <w:rFonts w:eastAsia="Calibri"/>
        </w:rPr>
        <w:t xml:space="preserve">She is an </w:t>
      </w:r>
      <w:r w:rsidR="00567D83" w:rsidRPr="00567D83">
        <w:rPr>
          <w:rFonts w:eastAsia="Calibri"/>
        </w:rPr>
        <w:t xml:space="preserve">Environmental Scientist assisting the Caribbean Operations Branch at NOAA/NMFS Southeast Regional Office. She will assist in data recovery, compilation, and analysis. </w:t>
      </w:r>
      <w:r>
        <w:rPr>
          <w:rFonts w:eastAsia="Calibri"/>
        </w:rPr>
        <w:t>Data compilation</w:t>
      </w:r>
    </w:p>
    <w:p w14:paraId="39C79ED6" w14:textId="77777777" w:rsidR="00567D83" w:rsidRDefault="00EE00EF" w:rsidP="00EE00EF">
      <w:pPr>
        <w:jc w:val="both"/>
        <w:rPr>
          <w:rFonts w:eastAsia="Calibri"/>
        </w:rPr>
      </w:pPr>
      <w:r>
        <w:rPr>
          <w:rFonts w:eastAsia="Calibri"/>
        </w:rPr>
        <w:tab/>
      </w:r>
    </w:p>
    <w:p w14:paraId="7D5F2BDF" w14:textId="5D717A03" w:rsidR="00567D83" w:rsidRPr="00567D83" w:rsidRDefault="00567D83" w:rsidP="00567D83">
      <w:pPr>
        <w:ind w:left="720"/>
        <w:jc w:val="both"/>
        <w:rPr>
          <w:rFonts w:eastAsia="Calibri"/>
        </w:rPr>
      </w:pPr>
      <w:r>
        <w:rPr>
          <w:rFonts w:eastAsia="Calibri"/>
          <w:b/>
        </w:rPr>
        <w:t xml:space="preserve">Sarah Stephenson </w:t>
      </w:r>
      <w:r>
        <w:rPr>
          <w:rFonts w:eastAsia="Calibri"/>
        </w:rPr>
        <w:t xml:space="preserve">(NOAA/NMFS). She is a </w:t>
      </w:r>
      <w:r w:rsidRPr="00567D83">
        <w:rPr>
          <w:rFonts w:eastAsia="Calibri"/>
        </w:rPr>
        <w:t>Fishery Biologist in the Caribbean Operations Branch at the NOAA/NMFS Southeast Regional Office. She will provide analytical support, as necessary, to the EBFM task force.</w:t>
      </w:r>
    </w:p>
    <w:p w14:paraId="41A9B5FA" w14:textId="77777777" w:rsidR="00567D83" w:rsidRDefault="00567D83" w:rsidP="00567D83">
      <w:pPr>
        <w:ind w:firstLine="720"/>
        <w:jc w:val="both"/>
        <w:rPr>
          <w:rFonts w:eastAsia="Calibri"/>
        </w:rPr>
      </w:pPr>
    </w:p>
    <w:p w14:paraId="585D540D" w14:textId="712DB772" w:rsidR="00201809" w:rsidRDefault="00201809" w:rsidP="00201809">
      <w:pPr>
        <w:ind w:left="720"/>
        <w:jc w:val="both"/>
        <w:rPr>
          <w:rFonts w:eastAsia="Calibri"/>
          <w:color w:val="000000" w:themeColor="text1"/>
        </w:rPr>
      </w:pPr>
      <w:r w:rsidRPr="00201809">
        <w:rPr>
          <w:rFonts w:eastAsia="Calibri"/>
          <w:b/>
        </w:rPr>
        <w:t>Dr. Alida Ortiz</w:t>
      </w:r>
      <w:r w:rsidRPr="00FF5FB9">
        <w:rPr>
          <w:rFonts w:eastAsia="Calibri"/>
        </w:rPr>
        <w:t xml:space="preserve"> (</w:t>
      </w:r>
      <w:r>
        <w:rPr>
          <w:rFonts w:eastAsia="Calibri"/>
        </w:rPr>
        <w:t>CFMC</w:t>
      </w:r>
      <w:r w:rsidRPr="00FF5FB9">
        <w:rPr>
          <w:rFonts w:eastAsia="Calibri"/>
        </w:rPr>
        <w:t xml:space="preserve">): </w:t>
      </w:r>
      <w:r w:rsidRPr="00201809">
        <w:rPr>
          <w:rFonts w:eastAsia="Calibri"/>
          <w:color w:val="000000" w:themeColor="text1"/>
        </w:rPr>
        <w:t xml:space="preserve">Marine Biologist and educator, retired UPR Professor. As Chair of the Outreach and Education Advisory Panel of the Caribbean Council she will facilitate fishers and educator’s engagement for outreach activities. </w:t>
      </w:r>
    </w:p>
    <w:p w14:paraId="6CC8341E" w14:textId="77777777" w:rsidR="00201809" w:rsidRDefault="00201809" w:rsidP="00201809">
      <w:pPr>
        <w:ind w:left="720"/>
        <w:jc w:val="both"/>
        <w:rPr>
          <w:rFonts w:eastAsia="Calibri"/>
          <w:bCs/>
          <w:color w:val="F79646" w:themeColor="accent6"/>
        </w:rPr>
      </w:pPr>
    </w:p>
    <w:p w14:paraId="57844E0B" w14:textId="25F0160F" w:rsidR="00201809" w:rsidRPr="00C92622" w:rsidRDefault="00201809" w:rsidP="00201809">
      <w:pPr>
        <w:ind w:left="720"/>
        <w:jc w:val="both"/>
        <w:rPr>
          <w:rFonts w:eastAsia="Calibri"/>
          <w:bCs/>
          <w:color w:val="F79646" w:themeColor="accent6"/>
        </w:rPr>
      </w:pPr>
      <w:r w:rsidRPr="00201809">
        <w:rPr>
          <w:rFonts w:eastAsia="Calibri"/>
          <w:b/>
        </w:rPr>
        <w:t>Ruth Gomez</w:t>
      </w:r>
      <w:r w:rsidRPr="00FF5FB9">
        <w:rPr>
          <w:rFonts w:eastAsia="Calibri"/>
        </w:rPr>
        <w:t xml:space="preserve"> (USVI Department of Planning and Natural Resources): Director, Division of Fish and Wildlife, leads fishery management in state waters surrounding the islands of the USVI.  She will: 1) provide expert input on fishery and resource issues within USVI state waters, 2) liaise between the EBFM team and pertinent USVI constituents, including user groups, local scientific experts, and political representatives, 3) provide representation as a USVI representative on the Council</w:t>
      </w:r>
      <w:r w:rsidR="00201C5E">
        <w:rPr>
          <w:rFonts w:eastAsia="Calibri"/>
        </w:rPr>
        <w:t xml:space="preserve">. </w:t>
      </w:r>
    </w:p>
    <w:p w14:paraId="33B627B7" w14:textId="7794E6A4" w:rsidR="00C57055" w:rsidRDefault="00C57055" w:rsidP="00EE00EF">
      <w:pPr>
        <w:jc w:val="both"/>
        <w:rPr>
          <w:rFonts w:eastAsia="Calibri"/>
        </w:rPr>
      </w:pPr>
    </w:p>
    <w:p w14:paraId="21289014" w14:textId="250B8748" w:rsidR="00EE00EF" w:rsidRDefault="00EE00EF" w:rsidP="00201809">
      <w:pPr>
        <w:ind w:left="720"/>
        <w:jc w:val="both"/>
        <w:rPr>
          <w:rFonts w:eastAsia="Calibri"/>
        </w:rPr>
      </w:pPr>
      <w:r w:rsidRPr="00201809">
        <w:rPr>
          <w:rFonts w:eastAsia="Calibri"/>
          <w:b/>
        </w:rPr>
        <w:t>Tania Metz</w:t>
      </w:r>
      <w:r>
        <w:rPr>
          <w:rFonts w:eastAsia="Calibri"/>
        </w:rPr>
        <w:t xml:space="preserve"> (DRNA). </w:t>
      </w:r>
      <w:r w:rsidR="00201809">
        <w:rPr>
          <w:rFonts w:eastAsia="Calibri"/>
        </w:rPr>
        <w:t xml:space="preserve">She is a project manager at DRNA and as such she will help with </w:t>
      </w:r>
      <w:r>
        <w:rPr>
          <w:rFonts w:eastAsia="Calibri"/>
        </w:rPr>
        <w:t>stakeholder engagement</w:t>
      </w:r>
      <w:r w:rsidR="00201809">
        <w:rPr>
          <w:rFonts w:eastAsia="Calibri"/>
        </w:rPr>
        <w:t xml:space="preserve"> in Puerto Rico and liase with the coral reef monitoring program</w:t>
      </w:r>
      <w:r w:rsidR="007201AB">
        <w:rPr>
          <w:rFonts w:eastAsia="Calibri"/>
        </w:rPr>
        <w:t>.</w:t>
      </w:r>
      <w:r>
        <w:rPr>
          <w:rFonts w:eastAsia="Calibri"/>
        </w:rPr>
        <w:t xml:space="preserve"> To be confirmed</w:t>
      </w:r>
    </w:p>
    <w:p w14:paraId="7DDEFFE4" w14:textId="3C009252" w:rsidR="008F2133" w:rsidRDefault="007201AB" w:rsidP="00EE00EF">
      <w:pPr>
        <w:jc w:val="both"/>
        <w:rPr>
          <w:rFonts w:eastAsia="Calibri"/>
        </w:rPr>
      </w:pPr>
      <w:r>
        <w:rPr>
          <w:rFonts w:eastAsia="Calibri"/>
        </w:rPr>
        <w:tab/>
      </w:r>
    </w:p>
    <w:p w14:paraId="6987E6C9" w14:textId="77777777" w:rsidR="007201AB" w:rsidRPr="007C2CB9" w:rsidRDefault="007201AB" w:rsidP="00EE00EF">
      <w:pPr>
        <w:jc w:val="both"/>
        <w:rPr>
          <w:rFonts w:eastAsia="Calibri"/>
        </w:rPr>
      </w:pPr>
    </w:p>
    <w:p w14:paraId="6F0BC5A3" w14:textId="4C0E6706" w:rsidR="008F2133" w:rsidRPr="007C2CB9" w:rsidRDefault="001158BF">
      <w:pPr>
        <w:ind w:left="720"/>
        <w:jc w:val="both"/>
        <w:rPr>
          <w:rFonts w:eastAsia="Calibri"/>
        </w:rPr>
      </w:pPr>
      <w:r w:rsidRPr="00EE00EF">
        <w:rPr>
          <w:rFonts w:eastAsia="Calibri"/>
          <w:i/>
        </w:rPr>
        <w:t>Contractors</w:t>
      </w:r>
      <w:r w:rsidRPr="007C2CB9">
        <w:rPr>
          <w:rFonts w:eastAsia="Calibri"/>
        </w:rPr>
        <w:t>:</w:t>
      </w:r>
      <w:r w:rsidR="007201AB">
        <w:rPr>
          <w:rFonts w:eastAsia="Calibri"/>
        </w:rPr>
        <w:t xml:space="preserve"> </w:t>
      </w:r>
    </w:p>
    <w:p w14:paraId="54BD3C9D" w14:textId="77777777" w:rsidR="00E31267" w:rsidRDefault="00E31267" w:rsidP="00F97FDB">
      <w:pPr>
        <w:jc w:val="both"/>
        <w:rPr>
          <w:rFonts w:eastAsia="Calibri"/>
        </w:rPr>
      </w:pPr>
    </w:p>
    <w:p w14:paraId="5E61C558" w14:textId="5F93367B" w:rsidR="008F2133" w:rsidRPr="007C2CB9" w:rsidRDefault="00EE00EF" w:rsidP="00EE00EF">
      <w:pPr>
        <w:ind w:left="720"/>
        <w:jc w:val="both"/>
        <w:rPr>
          <w:rFonts w:eastAsia="Calibri"/>
        </w:rPr>
      </w:pPr>
      <w:r w:rsidRPr="00E31267">
        <w:rPr>
          <w:rFonts w:eastAsia="Calibri"/>
          <w:b/>
        </w:rPr>
        <w:t xml:space="preserve">Dr. Iliana </w:t>
      </w:r>
      <w:r w:rsidR="00D53B60" w:rsidRPr="00E31267">
        <w:rPr>
          <w:rFonts w:eastAsia="Calibri"/>
          <w:b/>
        </w:rPr>
        <w:t>C</w:t>
      </w:r>
      <w:r w:rsidR="00E31267">
        <w:rPr>
          <w:rFonts w:eastAsia="Calibri"/>
          <w:b/>
        </w:rPr>
        <w:t>h</w:t>
      </w:r>
      <w:r w:rsidR="00D53B60" w:rsidRPr="00E31267">
        <w:rPr>
          <w:rFonts w:eastAsia="Calibri"/>
          <w:b/>
        </w:rPr>
        <w:t>ollet</w:t>
      </w:r>
      <w:r>
        <w:rPr>
          <w:rFonts w:eastAsia="Calibri"/>
        </w:rPr>
        <w:t>. Extract environmental data from publicly available databases.</w:t>
      </w:r>
      <w:r w:rsidR="007201AB">
        <w:rPr>
          <w:rFonts w:eastAsia="Calibri"/>
        </w:rPr>
        <w:t xml:space="preserve"> </w:t>
      </w:r>
    </w:p>
    <w:p w14:paraId="7ACB2A8C" w14:textId="77777777" w:rsidR="00E31267" w:rsidRDefault="00E31267" w:rsidP="00EE00EF">
      <w:pPr>
        <w:ind w:left="720"/>
        <w:jc w:val="both"/>
        <w:rPr>
          <w:rFonts w:eastAsia="Calibri"/>
        </w:rPr>
      </w:pPr>
    </w:p>
    <w:p w14:paraId="67DCB4CE" w14:textId="7AF04E81" w:rsidR="00EE00EF" w:rsidRDefault="00EE00EF" w:rsidP="00EE00EF">
      <w:pPr>
        <w:ind w:left="720"/>
        <w:jc w:val="both"/>
        <w:rPr>
          <w:rFonts w:eastAsia="Calibri"/>
        </w:rPr>
      </w:pPr>
      <w:r w:rsidRPr="00E31267">
        <w:rPr>
          <w:rFonts w:eastAsia="Calibri"/>
          <w:b/>
        </w:rPr>
        <w:t>Dr. Edlin Guerra</w:t>
      </w:r>
      <w:r>
        <w:rPr>
          <w:rFonts w:eastAsia="Calibri"/>
        </w:rPr>
        <w:t>. Beta Solutions. Data quality check and control. Structural modelling and statistical analyses.</w:t>
      </w:r>
    </w:p>
    <w:p w14:paraId="5F2C430E" w14:textId="77777777" w:rsidR="00E31267" w:rsidRDefault="00E31267" w:rsidP="00EE00EF">
      <w:pPr>
        <w:ind w:left="720"/>
        <w:jc w:val="both"/>
        <w:rPr>
          <w:rFonts w:eastAsia="Calibri"/>
        </w:rPr>
      </w:pPr>
    </w:p>
    <w:p w14:paraId="10179D39" w14:textId="79ABE471" w:rsidR="00EE00EF" w:rsidRDefault="00EE00EF" w:rsidP="00EE00EF">
      <w:pPr>
        <w:ind w:left="720"/>
        <w:jc w:val="both"/>
        <w:rPr>
          <w:rFonts w:eastAsia="Calibri"/>
        </w:rPr>
      </w:pPr>
      <w:r w:rsidRPr="00E31267">
        <w:rPr>
          <w:rFonts w:eastAsia="Calibri"/>
          <w:b/>
        </w:rPr>
        <w:t>Dr. Helena Autun</w:t>
      </w:r>
      <w:r>
        <w:rPr>
          <w:rFonts w:eastAsia="Calibri"/>
        </w:rPr>
        <w:t>: Stakeholder engagement</w:t>
      </w:r>
      <w:r w:rsidR="009E3B0F">
        <w:rPr>
          <w:rFonts w:eastAsia="Calibri"/>
        </w:rPr>
        <w:t xml:space="preserve"> (mainly fishermen)</w:t>
      </w:r>
    </w:p>
    <w:p w14:paraId="40155637" w14:textId="77777777" w:rsidR="00E31267" w:rsidRDefault="00E31267" w:rsidP="00EE00EF">
      <w:pPr>
        <w:ind w:left="720"/>
        <w:jc w:val="both"/>
        <w:rPr>
          <w:rFonts w:eastAsia="Calibri"/>
        </w:rPr>
      </w:pPr>
    </w:p>
    <w:p w14:paraId="7BD2E884" w14:textId="2D9DFCB4" w:rsidR="00EE00EF" w:rsidRDefault="00EE00EF" w:rsidP="00EE00EF">
      <w:pPr>
        <w:ind w:left="720"/>
        <w:jc w:val="both"/>
        <w:rPr>
          <w:rFonts w:eastAsia="Calibri"/>
        </w:rPr>
      </w:pPr>
      <w:r w:rsidRPr="00E31267">
        <w:rPr>
          <w:rFonts w:eastAsia="Calibri"/>
          <w:b/>
        </w:rPr>
        <w:t>Dr. Richard Appeldoorn</w:t>
      </w:r>
      <w:r>
        <w:rPr>
          <w:rFonts w:eastAsia="Calibri"/>
        </w:rPr>
        <w:t xml:space="preserve"> (Head Caribbean SSC</w:t>
      </w:r>
      <w:r w:rsidR="00E31267">
        <w:rPr>
          <w:rFonts w:eastAsia="Calibri"/>
        </w:rPr>
        <w:t>)</w:t>
      </w:r>
      <w:r>
        <w:rPr>
          <w:rFonts w:eastAsia="Calibri"/>
        </w:rPr>
        <w:t>: General advisory on fisheries system in the US Caribbean</w:t>
      </w:r>
    </w:p>
    <w:p w14:paraId="0D994590" w14:textId="77777777" w:rsidR="00E31267" w:rsidRDefault="00E31267" w:rsidP="00EE00EF">
      <w:pPr>
        <w:ind w:left="720"/>
        <w:jc w:val="both"/>
        <w:rPr>
          <w:rFonts w:eastAsia="Calibri"/>
        </w:rPr>
      </w:pPr>
    </w:p>
    <w:p w14:paraId="51E7A49A" w14:textId="121701F9" w:rsidR="008F2133" w:rsidRPr="007C2CB9" w:rsidRDefault="008F2133" w:rsidP="00D55EE1">
      <w:pPr>
        <w:ind w:left="720"/>
        <w:jc w:val="both"/>
        <w:rPr>
          <w:rFonts w:eastAsia="Calibri"/>
        </w:rPr>
      </w:pPr>
    </w:p>
    <w:p w14:paraId="7A9E3980" w14:textId="77777777" w:rsidR="00DC4DC3" w:rsidRDefault="00DC4DC3">
      <w:pPr>
        <w:ind w:left="720"/>
        <w:jc w:val="both"/>
        <w:rPr>
          <w:rFonts w:eastAsia="Calibri"/>
          <w:b/>
        </w:rPr>
      </w:pPr>
    </w:p>
    <w:p w14:paraId="19DAC869" w14:textId="34DF6E7B" w:rsidR="008F2133" w:rsidRDefault="001158BF">
      <w:pPr>
        <w:ind w:left="720"/>
        <w:jc w:val="both"/>
        <w:rPr>
          <w:rFonts w:ascii="Calibri" w:eastAsia="Calibri" w:hAnsi="Calibri" w:cs="Calibri"/>
        </w:rPr>
      </w:pPr>
      <w:r w:rsidRPr="00DC4DC3">
        <w:rPr>
          <w:rFonts w:eastAsia="Calibri"/>
          <w:b/>
        </w:rPr>
        <w:lastRenderedPageBreak/>
        <w:t>Organization Information.</w:t>
      </w:r>
      <w:r>
        <w:rPr>
          <w:rFonts w:ascii="Calibri" w:eastAsia="Calibri" w:hAnsi="Calibri" w:cs="Calibri"/>
        </w:rPr>
        <w:t xml:space="preserve"> </w:t>
      </w:r>
    </w:p>
    <w:p w14:paraId="6BF61039" w14:textId="77777777" w:rsidR="004C010E" w:rsidRDefault="004C010E">
      <w:pPr>
        <w:ind w:left="720"/>
        <w:jc w:val="both"/>
        <w:rPr>
          <w:rFonts w:ascii="Calibri" w:eastAsia="Calibri" w:hAnsi="Calibri" w:cs="Calibri"/>
        </w:rPr>
      </w:pPr>
    </w:p>
    <w:p w14:paraId="794725B4" w14:textId="2310D505" w:rsidR="008F2133" w:rsidRDefault="00D53B60" w:rsidP="00D53B60">
      <w:pPr>
        <w:ind w:left="810" w:hanging="90"/>
        <w:jc w:val="both"/>
        <w:rPr>
          <w:rFonts w:eastAsia="Calibri"/>
        </w:rPr>
      </w:pPr>
      <w:r>
        <w:rPr>
          <w:rFonts w:ascii="Calibri" w:eastAsia="Calibri" w:hAnsi="Calibri" w:cs="Calibri"/>
        </w:rPr>
        <w:tab/>
      </w:r>
      <w:r w:rsidR="00DC4DC3">
        <w:rPr>
          <w:rFonts w:ascii="Calibri" w:eastAsia="Calibri" w:hAnsi="Calibri" w:cs="Calibri"/>
        </w:rPr>
        <w:tab/>
      </w:r>
      <w:r w:rsidRPr="00D53B60">
        <w:rPr>
          <w:rFonts w:eastAsia="Calibri"/>
        </w:rPr>
        <w:t xml:space="preserve">The Department of Marne Sciences </w:t>
      </w:r>
      <w:r>
        <w:rPr>
          <w:rFonts w:eastAsia="Calibri"/>
        </w:rPr>
        <w:t xml:space="preserve">(DMS) </w:t>
      </w:r>
      <w:r w:rsidRPr="00D53B60">
        <w:rPr>
          <w:rFonts w:eastAsia="Calibri"/>
        </w:rPr>
        <w:t>was founded in 1958 and quickly became the most important organization in Puerto Rico to offer Msc and Phd degrees on Marine Sciences</w:t>
      </w:r>
      <w:r>
        <w:rPr>
          <w:rFonts w:eastAsia="Calibri"/>
        </w:rPr>
        <w:t xml:space="preserve"> and a focal point to produce the necessary knowledge to help environmental managers in the region</w:t>
      </w:r>
      <w:r w:rsidRPr="00D53B60">
        <w:rPr>
          <w:rFonts w:eastAsia="Calibri"/>
        </w:rPr>
        <w:t>. The mission of the Department of Marine Sciences is to promote a greater understanding of the marine environment within the core areas of marine biology, marine chemistry, marine geology and marine physics. The specific goals of the department are to increase knowledge in the marine sciences, to train graduate students in the marine sciences, and to serve the community. Original research by both faculty and students is the central focus of the department's program, and emphasizes the complementary and mutualistic relationship among these goals.</w:t>
      </w:r>
    </w:p>
    <w:p w14:paraId="07CEB963" w14:textId="77777777" w:rsidR="00D53B60" w:rsidRDefault="00D53B60" w:rsidP="00D53B60">
      <w:pPr>
        <w:ind w:left="810" w:hanging="90"/>
        <w:jc w:val="both"/>
        <w:rPr>
          <w:rFonts w:eastAsia="Calibri"/>
        </w:rPr>
      </w:pPr>
    </w:p>
    <w:p w14:paraId="20AAC88F" w14:textId="6EF7D2AB" w:rsidR="00D53B60" w:rsidRPr="00D53B60" w:rsidRDefault="00D53B60" w:rsidP="00DC4DC3">
      <w:pPr>
        <w:ind w:left="810" w:firstLine="630"/>
        <w:jc w:val="both"/>
        <w:rPr>
          <w:rFonts w:eastAsia="Garamond"/>
          <w:sz w:val="23"/>
          <w:szCs w:val="23"/>
        </w:rPr>
      </w:pPr>
      <w:r>
        <w:rPr>
          <w:rFonts w:eastAsia="Calibri"/>
        </w:rPr>
        <w:t xml:space="preserve">The Institute for Socio-Ecological Research (ISER) was founded </w:t>
      </w:r>
      <w:r w:rsidR="004F1A18">
        <w:rPr>
          <w:rFonts w:eastAsia="Calibri"/>
        </w:rPr>
        <w:t xml:space="preserve">in 2014 and </w:t>
      </w:r>
      <w:r w:rsidR="004F1A18" w:rsidRPr="004F1A18">
        <w:rPr>
          <w:rFonts w:eastAsia="Calibri"/>
        </w:rPr>
        <w:t>is committed to working directly with local communities through a transdisciplinary approach by conducting participatory research and engagement. This is achieved by integrating efforts between government institutions, academia, civil society, and community organizations. Our team studies the interactions and dialectic relations between the environment and humans in order to develop alternate ways of managing anthropogenic and natural systems. Through our collaborative projects we build consensus that allow us to develop participatory actions, capacity building and horizontal knowledge transfer through local outreach activities and education.</w:t>
      </w:r>
    </w:p>
    <w:p w14:paraId="171DC407" w14:textId="77777777" w:rsidR="004C010E" w:rsidRDefault="004C010E" w:rsidP="004C010E">
      <w:pPr>
        <w:jc w:val="both"/>
        <w:rPr>
          <w:rFonts w:ascii="Calibri" w:eastAsia="Calibri" w:hAnsi="Calibri" w:cs="Calibri"/>
          <w:b/>
        </w:rPr>
      </w:pPr>
    </w:p>
    <w:p w14:paraId="57C8DB7C" w14:textId="77777777" w:rsidR="00DC4DC3" w:rsidRDefault="00DC4DC3" w:rsidP="004C010E">
      <w:pPr>
        <w:jc w:val="both"/>
        <w:rPr>
          <w:rFonts w:ascii="Calibri" w:eastAsia="Calibri" w:hAnsi="Calibri" w:cs="Calibri"/>
          <w:b/>
        </w:rPr>
      </w:pPr>
    </w:p>
    <w:p w14:paraId="4F990681" w14:textId="77777777" w:rsidR="00DC4DC3" w:rsidRDefault="00DC4DC3" w:rsidP="004C010E">
      <w:pPr>
        <w:jc w:val="both"/>
        <w:rPr>
          <w:rFonts w:ascii="Calibri" w:eastAsia="Calibri" w:hAnsi="Calibri" w:cs="Calibri"/>
          <w:b/>
        </w:rPr>
      </w:pPr>
    </w:p>
    <w:p w14:paraId="3C9B5044" w14:textId="77777777" w:rsidR="00DC4DC3" w:rsidRDefault="00DC4DC3" w:rsidP="004C010E">
      <w:pPr>
        <w:jc w:val="both"/>
        <w:rPr>
          <w:rFonts w:ascii="Calibri" w:eastAsia="Calibri" w:hAnsi="Calibri" w:cs="Calibri"/>
          <w:b/>
        </w:rPr>
      </w:pPr>
    </w:p>
    <w:p w14:paraId="2D630C88" w14:textId="77777777" w:rsidR="00DC4DC3" w:rsidRDefault="00DC4DC3" w:rsidP="004C010E">
      <w:pPr>
        <w:jc w:val="both"/>
        <w:rPr>
          <w:rFonts w:ascii="Calibri" w:eastAsia="Calibri" w:hAnsi="Calibri" w:cs="Calibri"/>
          <w:b/>
        </w:rPr>
      </w:pPr>
    </w:p>
    <w:p w14:paraId="4BE4905A" w14:textId="77777777" w:rsidR="00DC4DC3" w:rsidRDefault="00DC4DC3" w:rsidP="004C010E">
      <w:pPr>
        <w:jc w:val="both"/>
        <w:rPr>
          <w:rFonts w:ascii="Calibri" w:eastAsia="Calibri" w:hAnsi="Calibri" w:cs="Calibri"/>
          <w:b/>
        </w:rPr>
      </w:pPr>
    </w:p>
    <w:p w14:paraId="1A82A976" w14:textId="77777777" w:rsidR="00DC4DC3" w:rsidRDefault="00DC4DC3" w:rsidP="004C010E">
      <w:pPr>
        <w:jc w:val="both"/>
        <w:rPr>
          <w:rFonts w:ascii="Calibri" w:eastAsia="Calibri" w:hAnsi="Calibri" w:cs="Calibri"/>
          <w:b/>
        </w:rPr>
      </w:pPr>
    </w:p>
    <w:p w14:paraId="21ABC266" w14:textId="77777777" w:rsidR="00DC4DC3" w:rsidRDefault="00DC4DC3" w:rsidP="004C010E">
      <w:pPr>
        <w:jc w:val="both"/>
        <w:rPr>
          <w:rFonts w:ascii="Calibri" w:eastAsia="Calibri" w:hAnsi="Calibri" w:cs="Calibri"/>
          <w:b/>
        </w:rPr>
      </w:pPr>
    </w:p>
    <w:p w14:paraId="554D952D" w14:textId="77777777" w:rsidR="00DC4DC3" w:rsidRDefault="00DC4DC3" w:rsidP="004C010E">
      <w:pPr>
        <w:jc w:val="both"/>
        <w:rPr>
          <w:rFonts w:ascii="Calibri" w:eastAsia="Calibri" w:hAnsi="Calibri" w:cs="Calibri"/>
          <w:b/>
        </w:rPr>
      </w:pPr>
    </w:p>
    <w:p w14:paraId="1C60BC30" w14:textId="77777777" w:rsidR="00DC4DC3" w:rsidRDefault="00DC4DC3" w:rsidP="004C010E">
      <w:pPr>
        <w:jc w:val="both"/>
        <w:rPr>
          <w:rFonts w:ascii="Calibri" w:eastAsia="Calibri" w:hAnsi="Calibri" w:cs="Calibri"/>
          <w:b/>
        </w:rPr>
      </w:pPr>
    </w:p>
    <w:p w14:paraId="462032F0" w14:textId="77777777" w:rsidR="00DC4DC3" w:rsidRDefault="00DC4DC3" w:rsidP="004C010E">
      <w:pPr>
        <w:jc w:val="both"/>
        <w:rPr>
          <w:rFonts w:ascii="Calibri" w:eastAsia="Calibri" w:hAnsi="Calibri" w:cs="Calibri"/>
          <w:b/>
        </w:rPr>
      </w:pPr>
    </w:p>
    <w:p w14:paraId="5C4EEF30" w14:textId="77777777" w:rsidR="00DC4DC3" w:rsidRDefault="00DC4DC3" w:rsidP="004C010E">
      <w:pPr>
        <w:jc w:val="both"/>
        <w:rPr>
          <w:rFonts w:ascii="Calibri" w:eastAsia="Calibri" w:hAnsi="Calibri" w:cs="Calibri"/>
          <w:b/>
        </w:rPr>
      </w:pPr>
    </w:p>
    <w:p w14:paraId="5B3AE1A6" w14:textId="77777777" w:rsidR="00DC4DC3" w:rsidRDefault="00DC4DC3" w:rsidP="004C010E">
      <w:pPr>
        <w:jc w:val="both"/>
        <w:rPr>
          <w:rFonts w:ascii="Calibri" w:eastAsia="Calibri" w:hAnsi="Calibri" w:cs="Calibri"/>
          <w:b/>
        </w:rPr>
      </w:pPr>
    </w:p>
    <w:p w14:paraId="7CEF75A4" w14:textId="77777777" w:rsidR="00DC4DC3" w:rsidRDefault="00DC4DC3" w:rsidP="004C010E">
      <w:pPr>
        <w:jc w:val="both"/>
        <w:rPr>
          <w:rFonts w:ascii="Calibri" w:eastAsia="Calibri" w:hAnsi="Calibri" w:cs="Calibri"/>
          <w:b/>
        </w:rPr>
      </w:pPr>
    </w:p>
    <w:p w14:paraId="09811AB4" w14:textId="77777777" w:rsidR="00DC4DC3" w:rsidRDefault="00DC4DC3" w:rsidP="004C010E">
      <w:pPr>
        <w:jc w:val="both"/>
        <w:rPr>
          <w:rFonts w:ascii="Calibri" w:eastAsia="Calibri" w:hAnsi="Calibri" w:cs="Calibri"/>
          <w:b/>
        </w:rPr>
      </w:pPr>
    </w:p>
    <w:p w14:paraId="38EA2443" w14:textId="77777777" w:rsidR="00DC4DC3" w:rsidRDefault="00DC4DC3" w:rsidP="004C010E">
      <w:pPr>
        <w:jc w:val="both"/>
        <w:rPr>
          <w:rFonts w:ascii="Calibri" w:eastAsia="Calibri" w:hAnsi="Calibri" w:cs="Calibri"/>
          <w:b/>
        </w:rPr>
      </w:pPr>
    </w:p>
    <w:p w14:paraId="097DF303" w14:textId="77777777" w:rsidR="00DC4DC3" w:rsidRDefault="00DC4DC3" w:rsidP="004C010E">
      <w:pPr>
        <w:jc w:val="both"/>
        <w:rPr>
          <w:rFonts w:ascii="Calibri" w:eastAsia="Calibri" w:hAnsi="Calibri" w:cs="Calibri"/>
          <w:b/>
        </w:rPr>
      </w:pPr>
    </w:p>
    <w:p w14:paraId="3FE0774E" w14:textId="77777777" w:rsidR="00DC4DC3" w:rsidRDefault="00DC4DC3" w:rsidP="004C010E">
      <w:pPr>
        <w:jc w:val="both"/>
        <w:rPr>
          <w:rFonts w:ascii="Calibri" w:eastAsia="Calibri" w:hAnsi="Calibri" w:cs="Calibri"/>
          <w:b/>
        </w:rPr>
      </w:pPr>
    </w:p>
    <w:p w14:paraId="214DD48A" w14:textId="77777777" w:rsidR="00DC4DC3" w:rsidRDefault="00DC4DC3" w:rsidP="004C010E">
      <w:pPr>
        <w:jc w:val="both"/>
        <w:rPr>
          <w:rFonts w:ascii="Calibri" w:eastAsia="Calibri" w:hAnsi="Calibri" w:cs="Calibri"/>
          <w:b/>
        </w:rPr>
      </w:pPr>
    </w:p>
    <w:p w14:paraId="41DF6682" w14:textId="77777777" w:rsidR="00DC4DC3" w:rsidRDefault="00DC4DC3" w:rsidP="004C010E">
      <w:pPr>
        <w:jc w:val="both"/>
        <w:rPr>
          <w:rFonts w:ascii="Calibri" w:eastAsia="Calibri" w:hAnsi="Calibri" w:cs="Calibri"/>
          <w:b/>
        </w:rPr>
      </w:pPr>
    </w:p>
    <w:p w14:paraId="326C61CB" w14:textId="77777777" w:rsidR="00DC4DC3" w:rsidRDefault="00DC4DC3" w:rsidP="004C010E">
      <w:pPr>
        <w:jc w:val="both"/>
        <w:rPr>
          <w:rFonts w:ascii="Calibri" w:eastAsia="Calibri" w:hAnsi="Calibri" w:cs="Calibri"/>
          <w:b/>
        </w:rPr>
      </w:pPr>
    </w:p>
    <w:p w14:paraId="02F0770D" w14:textId="77777777" w:rsidR="00DC4DC3" w:rsidRDefault="00DC4DC3" w:rsidP="004C010E">
      <w:pPr>
        <w:jc w:val="both"/>
        <w:rPr>
          <w:rFonts w:ascii="Calibri" w:eastAsia="Calibri" w:hAnsi="Calibri" w:cs="Calibri"/>
          <w:b/>
        </w:rPr>
      </w:pPr>
    </w:p>
    <w:p w14:paraId="5E13DA14" w14:textId="77777777" w:rsidR="00DC4DC3" w:rsidRDefault="00DC4DC3" w:rsidP="004C010E">
      <w:pPr>
        <w:jc w:val="both"/>
        <w:rPr>
          <w:rFonts w:ascii="Calibri" w:eastAsia="Calibri" w:hAnsi="Calibri" w:cs="Calibri"/>
          <w:b/>
        </w:rPr>
      </w:pPr>
    </w:p>
    <w:p w14:paraId="3ECBBEB7" w14:textId="77777777" w:rsidR="00DC4DC3" w:rsidRDefault="00DC4DC3" w:rsidP="004C010E">
      <w:pPr>
        <w:jc w:val="both"/>
        <w:rPr>
          <w:rFonts w:ascii="Calibri" w:eastAsia="Calibri" w:hAnsi="Calibri" w:cs="Calibri"/>
          <w:b/>
        </w:rPr>
      </w:pPr>
    </w:p>
    <w:sectPr w:rsidR="00DC4DC3" w:rsidSect="00246736">
      <w:pgSz w:w="12240" w:h="15840"/>
      <w:pgMar w:top="1440" w:right="1080" w:bottom="1440" w:left="10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dministrator" w:date="2019-04-22T08:51:00Z" w:initials="A">
    <w:p w14:paraId="1B7D41B8" w14:textId="027EBAED" w:rsidR="0070717D" w:rsidRDefault="0070717D">
      <w:pPr>
        <w:pStyle w:val="Textocomentario"/>
      </w:pPr>
      <w:r>
        <w:rPr>
          <w:rStyle w:val="Refdecomentario"/>
        </w:rPr>
        <w:annotationRef/>
      </w:r>
      <w:r>
        <w:t>This is a nice addition!</w:t>
      </w:r>
    </w:p>
  </w:comment>
  <w:comment w:id="3" w:author="Administrator" w:date="2019-04-22T08:53:00Z" w:initials="A">
    <w:p w14:paraId="76D3EEB7" w14:textId="0A7A7AC9" w:rsidR="0070717D" w:rsidRDefault="0070717D">
      <w:pPr>
        <w:pStyle w:val="Textocomentario"/>
      </w:pPr>
      <w:r>
        <w:rPr>
          <w:rStyle w:val="Refdecomentario"/>
        </w:rPr>
        <w:annotationRef/>
      </w:r>
      <w:r>
        <w:t>Will the quantitative models be discussed in this meeting? Or will that occur in another meeting?</w:t>
      </w:r>
    </w:p>
  </w:comment>
  <w:comment w:id="4" w:author="Administrator" w:date="2019-04-22T08:55:00Z" w:initials="A">
    <w:p w14:paraId="006F3550" w14:textId="60507D33" w:rsidR="0070717D" w:rsidRDefault="0070717D">
      <w:pPr>
        <w:pStyle w:val="Textocomentario"/>
      </w:pPr>
      <w:r>
        <w:rPr>
          <w:rStyle w:val="Refdecomentario"/>
        </w:rPr>
        <w:annotationRef/>
      </w:r>
      <w:r>
        <w:t>Aren’t the socio-economic variables part of the predictor variables? Response and predictor variables will include physical and socio-economic factors?</w:t>
      </w:r>
    </w:p>
  </w:comment>
  <w:comment w:id="5" w:author="Administrator" w:date="2019-04-22T08:59:00Z" w:initials="A">
    <w:p w14:paraId="5E8AFA9D" w14:textId="6E1E8291" w:rsidR="0070717D" w:rsidRDefault="0070717D">
      <w:pPr>
        <w:pStyle w:val="Textocomentario"/>
      </w:pPr>
      <w:r>
        <w:rPr>
          <w:rStyle w:val="Refdecomentario"/>
        </w:rPr>
        <w:annotationRef/>
      </w:r>
      <w:r>
        <w:t>This is a little confusing. But it’s probably because I can’t come up with an instance for this study where a socio-economic variable is a response.</w:t>
      </w:r>
    </w:p>
  </w:comment>
  <w:comment w:id="6" w:author="edlin guerra" w:date="2019-04-22T13:53:00Z" w:initials="eg">
    <w:p w14:paraId="7DC7D6E1" w14:textId="41B18AC5" w:rsidR="00EA057F" w:rsidRPr="003D1B5D" w:rsidRDefault="00EA057F">
      <w:pPr>
        <w:pStyle w:val="Textocomentario"/>
        <w:rPr>
          <w:lang w:val="es-MX"/>
        </w:rPr>
      </w:pPr>
      <w:r>
        <w:rPr>
          <w:rStyle w:val="Refdecomentario"/>
        </w:rPr>
        <w:annotationRef/>
      </w:r>
      <w:r w:rsidR="003D1B5D" w:rsidRPr="003D1B5D">
        <w:rPr>
          <w:lang w:val="es-MX"/>
        </w:rPr>
        <w:t>Debería ser al inverso… y</w:t>
      </w:r>
      <w:r w:rsidR="003D1B5D">
        <w:rPr>
          <w:lang w:val="es-MX"/>
        </w:rPr>
        <w:t xml:space="preserve">a que habrá muchos más casos que variables. </w:t>
      </w:r>
      <w:r w:rsidR="00C825FB">
        <w:rPr>
          <w:lang w:val="es-MX"/>
        </w:rPr>
        <w:t>Incluso si no los hubiera,</w:t>
      </w:r>
      <w:r w:rsidR="00DD0632">
        <w:rPr>
          <w:lang w:val="es-MX"/>
        </w:rPr>
        <w:t xml:space="preserve"> </w:t>
      </w:r>
      <w:r w:rsidR="00C825FB">
        <w:rPr>
          <w:lang w:val="es-MX"/>
        </w:rPr>
        <w:t xml:space="preserve">en </w:t>
      </w:r>
      <w:r w:rsidR="003D1B5D">
        <w:rPr>
          <w:lang w:val="es-MX"/>
        </w:rPr>
        <w:t>la mayoría de los so</w:t>
      </w:r>
      <w:r w:rsidR="00DD0632">
        <w:rPr>
          <w:lang w:val="es-MX"/>
        </w:rPr>
        <w:t>ftwares</w:t>
      </w:r>
      <w:r w:rsidR="003940C2">
        <w:rPr>
          <w:lang w:val="es-MX"/>
        </w:rPr>
        <w:t xml:space="preserve"> de procesamiento de datos</w:t>
      </w:r>
      <w:r w:rsidR="00DD0632">
        <w:rPr>
          <w:lang w:val="es-MX"/>
        </w:rPr>
        <w:t xml:space="preserve"> (como R</w:t>
      </w:r>
      <w:r w:rsidR="003940C2">
        <w:rPr>
          <w:lang w:val="es-MX"/>
        </w:rPr>
        <w:t xml:space="preserve">, </w:t>
      </w:r>
      <w:r w:rsidR="0036007D">
        <w:rPr>
          <w:lang w:val="es-MX"/>
        </w:rPr>
        <w:t xml:space="preserve">Matlab, </w:t>
      </w:r>
      <w:r w:rsidR="003940C2">
        <w:rPr>
          <w:lang w:val="es-MX"/>
        </w:rPr>
        <w:t>Qgis, ArcGis</w:t>
      </w:r>
      <w:r w:rsidR="00DD0632">
        <w:rPr>
          <w:lang w:val="es-MX"/>
        </w:rPr>
        <w:t>) las columnas son variables, filas son casos.</w:t>
      </w:r>
      <w:r w:rsidR="00E84F4C">
        <w:rPr>
          <w:lang w:val="es-MX"/>
        </w:rPr>
        <w:t xml:space="preserve"> Solo en PRIMER podemos hacer la aclaración, pero en líneas generales, se recomienda columnas para representar variables.</w:t>
      </w:r>
    </w:p>
  </w:comment>
  <w:comment w:id="7" w:author="Administrator" w:date="2019-04-22T09:16:00Z" w:initials="A">
    <w:p w14:paraId="317A76DB" w14:textId="3B472775" w:rsidR="0070717D" w:rsidRDefault="0070717D">
      <w:pPr>
        <w:pStyle w:val="Textocomentario"/>
      </w:pPr>
      <w:r>
        <w:rPr>
          <w:rStyle w:val="Refdecomentario"/>
        </w:rPr>
        <w:annotationRef/>
      </w:r>
      <w:r>
        <w:t xml:space="preserve">We can do generalized additive models. They are nice when the data is nonparametric. Not sure if you want to mention this here or it might make it more confusing. </w:t>
      </w:r>
    </w:p>
  </w:comment>
  <w:comment w:id="8" w:author="Administrator" w:date="2019-04-22T09:21:00Z" w:initials="A">
    <w:p w14:paraId="02C40F2F" w14:textId="7D9BE862" w:rsidR="0070717D" w:rsidRDefault="0070717D">
      <w:pPr>
        <w:pStyle w:val="Textocomentario"/>
      </w:pPr>
      <w:r>
        <w:rPr>
          <w:rStyle w:val="Refdecomentario"/>
        </w:rPr>
        <w:annotationRef/>
      </w:r>
      <w:r>
        <w:t>I have a feeling that they are going to question why this is a separate variable. Because all the examples that were given above were fish-related databases as response variables.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7D41B8" w15:done="0"/>
  <w15:commentEx w15:paraId="76D3EEB7" w15:done="0"/>
  <w15:commentEx w15:paraId="006F3550" w15:done="0"/>
  <w15:commentEx w15:paraId="5E8AFA9D" w15:done="0"/>
  <w15:commentEx w15:paraId="7DC7D6E1" w15:done="0"/>
  <w15:commentEx w15:paraId="317A76DB" w15:done="0"/>
  <w15:commentEx w15:paraId="02C40F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7D41B8" w16cid:durableId="20684391"/>
  <w16cid:commentId w16cid:paraId="76D3EEB7" w16cid:durableId="20684392"/>
  <w16cid:commentId w16cid:paraId="006F3550" w16cid:durableId="20684393"/>
  <w16cid:commentId w16cid:paraId="5E8AFA9D" w16cid:durableId="20684394"/>
  <w16cid:commentId w16cid:paraId="7DC7D6E1" w16cid:durableId="206845ED"/>
  <w16cid:commentId w16cid:paraId="317A76DB" w16cid:durableId="20684395"/>
  <w16cid:commentId w16cid:paraId="02C40F2F" w16cid:durableId="206843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00F8D" w14:textId="77777777" w:rsidR="007916C7" w:rsidRDefault="007916C7" w:rsidP="00B026B4">
      <w:r>
        <w:separator/>
      </w:r>
    </w:p>
  </w:endnote>
  <w:endnote w:type="continuationSeparator" w:id="0">
    <w:p w14:paraId="14120E39" w14:textId="77777777" w:rsidR="007916C7" w:rsidRDefault="007916C7" w:rsidP="00B02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310466"/>
      <w:docPartObj>
        <w:docPartGallery w:val="Page Numbers (Bottom of Page)"/>
        <w:docPartUnique/>
      </w:docPartObj>
    </w:sdtPr>
    <w:sdtEndPr>
      <w:rPr>
        <w:noProof/>
      </w:rPr>
    </w:sdtEndPr>
    <w:sdtContent>
      <w:p w14:paraId="1925D967" w14:textId="379F5208" w:rsidR="0070717D" w:rsidRDefault="0070717D">
        <w:pPr>
          <w:pStyle w:val="Piedepgina"/>
          <w:jc w:val="right"/>
        </w:pPr>
        <w:r>
          <w:fldChar w:fldCharType="begin"/>
        </w:r>
        <w:r>
          <w:instrText xml:space="preserve"> PAGE   \* MERGEFORMAT </w:instrText>
        </w:r>
        <w:r>
          <w:fldChar w:fldCharType="separate"/>
        </w:r>
        <w:r w:rsidR="00040B9B">
          <w:rPr>
            <w:noProof/>
          </w:rPr>
          <w:t>25</w:t>
        </w:r>
        <w:r>
          <w:rPr>
            <w:noProof/>
          </w:rPr>
          <w:fldChar w:fldCharType="end"/>
        </w:r>
      </w:p>
    </w:sdtContent>
  </w:sdt>
  <w:p w14:paraId="157678A5" w14:textId="77777777" w:rsidR="0070717D" w:rsidRDefault="007071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5BDF3" w14:textId="77777777" w:rsidR="007916C7" w:rsidRDefault="007916C7" w:rsidP="00B026B4">
      <w:r>
        <w:separator/>
      </w:r>
    </w:p>
  </w:footnote>
  <w:footnote w:type="continuationSeparator" w:id="0">
    <w:p w14:paraId="1CAF90E3" w14:textId="77777777" w:rsidR="007916C7" w:rsidRDefault="007916C7" w:rsidP="00B026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5A40"/>
    <w:multiLevelType w:val="hybridMultilevel"/>
    <w:tmpl w:val="80D4C752"/>
    <w:lvl w:ilvl="0" w:tplc="B4605E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CF4CA6"/>
    <w:multiLevelType w:val="hybridMultilevel"/>
    <w:tmpl w:val="5886A12C"/>
    <w:lvl w:ilvl="0" w:tplc="FA3093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5A307C"/>
    <w:multiLevelType w:val="multilevel"/>
    <w:tmpl w:val="89341B1C"/>
    <w:lvl w:ilvl="0">
      <w:start w:val="2"/>
      <w:numFmt w:val="upperRoman"/>
      <w:lvlText w:val="%1."/>
      <w:lvlJc w:val="left"/>
      <w:pPr>
        <w:ind w:left="1080" w:hanging="720"/>
      </w:pPr>
    </w:lvl>
    <w:lvl w:ilvl="1">
      <w:start w:val="1"/>
      <w:numFmt w:val="upperLetter"/>
      <w:lvlText w:val="%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A51684"/>
    <w:multiLevelType w:val="hybridMultilevel"/>
    <w:tmpl w:val="10365970"/>
    <w:lvl w:ilvl="0" w:tplc="E61C6444">
      <w:start w:val="1"/>
      <w:numFmt w:val="bullet"/>
      <w:lvlText w:val=""/>
      <w:lvlJc w:val="left"/>
      <w:pPr>
        <w:ind w:left="1080" w:hanging="360"/>
      </w:pPr>
      <w:rPr>
        <w:rFonts w:ascii="Symbol" w:eastAsia="Calibri" w:hAnsi="Symbol" w:cs="Calibri"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4" w15:restartNumberingAfterBreak="0">
    <w:nsid w:val="07381C11"/>
    <w:multiLevelType w:val="hybridMultilevel"/>
    <w:tmpl w:val="11E03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EC4221"/>
    <w:multiLevelType w:val="hybridMultilevel"/>
    <w:tmpl w:val="3B12A4DA"/>
    <w:lvl w:ilvl="0" w:tplc="E188A60A">
      <w:start w:val="1"/>
      <w:numFmt w:val="decimal"/>
      <w:lvlText w:val="%1)"/>
      <w:lvlJc w:val="left"/>
      <w:pPr>
        <w:ind w:left="1800" w:hanging="360"/>
      </w:pPr>
      <w:rPr>
        <w:rFonts w:ascii="Times New Roman" w:hAnsi="Times New Roman" w:cs="Times New Roman" w:hint="default"/>
        <w:sz w:val="24"/>
      </w:rPr>
    </w:lvl>
    <w:lvl w:ilvl="1" w:tplc="580A0019" w:tentative="1">
      <w:start w:val="1"/>
      <w:numFmt w:val="lowerLetter"/>
      <w:lvlText w:val="%2."/>
      <w:lvlJc w:val="left"/>
      <w:pPr>
        <w:ind w:left="2520" w:hanging="360"/>
      </w:pPr>
    </w:lvl>
    <w:lvl w:ilvl="2" w:tplc="580A001B" w:tentative="1">
      <w:start w:val="1"/>
      <w:numFmt w:val="lowerRoman"/>
      <w:lvlText w:val="%3."/>
      <w:lvlJc w:val="right"/>
      <w:pPr>
        <w:ind w:left="3240" w:hanging="180"/>
      </w:pPr>
    </w:lvl>
    <w:lvl w:ilvl="3" w:tplc="580A000F" w:tentative="1">
      <w:start w:val="1"/>
      <w:numFmt w:val="decimal"/>
      <w:lvlText w:val="%4."/>
      <w:lvlJc w:val="left"/>
      <w:pPr>
        <w:ind w:left="3960" w:hanging="360"/>
      </w:pPr>
    </w:lvl>
    <w:lvl w:ilvl="4" w:tplc="580A0019" w:tentative="1">
      <w:start w:val="1"/>
      <w:numFmt w:val="lowerLetter"/>
      <w:lvlText w:val="%5."/>
      <w:lvlJc w:val="left"/>
      <w:pPr>
        <w:ind w:left="4680" w:hanging="360"/>
      </w:pPr>
    </w:lvl>
    <w:lvl w:ilvl="5" w:tplc="580A001B" w:tentative="1">
      <w:start w:val="1"/>
      <w:numFmt w:val="lowerRoman"/>
      <w:lvlText w:val="%6."/>
      <w:lvlJc w:val="right"/>
      <w:pPr>
        <w:ind w:left="5400" w:hanging="180"/>
      </w:pPr>
    </w:lvl>
    <w:lvl w:ilvl="6" w:tplc="580A000F" w:tentative="1">
      <w:start w:val="1"/>
      <w:numFmt w:val="decimal"/>
      <w:lvlText w:val="%7."/>
      <w:lvlJc w:val="left"/>
      <w:pPr>
        <w:ind w:left="6120" w:hanging="360"/>
      </w:pPr>
    </w:lvl>
    <w:lvl w:ilvl="7" w:tplc="580A0019" w:tentative="1">
      <w:start w:val="1"/>
      <w:numFmt w:val="lowerLetter"/>
      <w:lvlText w:val="%8."/>
      <w:lvlJc w:val="left"/>
      <w:pPr>
        <w:ind w:left="6840" w:hanging="360"/>
      </w:pPr>
    </w:lvl>
    <w:lvl w:ilvl="8" w:tplc="580A001B" w:tentative="1">
      <w:start w:val="1"/>
      <w:numFmt w:val="lowerRoman"/>
      <w:lvlText w:val="%9."/>
      <w:lvlJc w:val="right"/>
      <w:pPr>
        <w:ind w:left="7560" w:hanging="180"/>
      </w:pPr>
    </w:lvl>
  </w:abstractNum>
  <w:abstractNum w:abstractNumId="6" w15:restartNumberingAfterBreak="0">
    <w:nsid w:val="11CF6C14"/>
    <w:multiLevelType w:val="multilevel"/>
    <w:tmpl w:val="EDF8C312"/>
    <w:lvl w:ilvl="0">
      <w:start w:val="1"/>
      <w:numFmt w:val="bullet"/>
      <w:lvlText w:val="●"/>
      <w:lvlJc w:val="left"/>
      <w:pPr>
        <w:ind w:left="720" w:hanging="360"/>
      </w:pPr>
      <w:rPr>
        <w:rFonts w:ascii="Arial" w:eastAsia="Arial" w:hAnsi="Arial" w:cs="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C3445D"/>
    <w:multiLevelType w:val="multilevel"/>
    <w:tmpl w:val="E162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9F02E5"/>
    <w:multiLevelType w:val="hybridMultilevel"/>
    <w:tmpl w:val="08480DDA"/>
    <w:lvl w:ilvl="0" w:tplc="580A000F">
      <w:start w:val="1"/>
      <w:numFmt w:val="decimal"/>
      <w:lvlText w:val="%1."/>
      <w:lvlJc w:val="left"/>
      <w:pPr>
        <w:ind w:left="720" w:hanging="360"/>
      </w:pPr>
      <w:rPr>
        <w:rFonts w:hint="default"/>
      </w:rPr>
    </w:lvl>
    <w:lvl w:ilvl="1" w:tplc="580A0019">
      <w:start w:val="1"/>
      <w:numFmt w:val="lowerLetter"/>
      <w:lvlText w:val="%2."/>
      <w:lvlJc w:val="left"/>
      <w:pPr>
        <w:ind w:left="1440" w:hanging="360"/>
      </w:pPr>
    </w:lvl>
    <w:lvl w:ilvl="2" w:tplc="580A000F">
      <w:start w:val="1"/>
      <w:numFmt w:val="decimal"/>
      <w:lvlText w:val="%3."/>
      <w:lvlJc w:val="left"/>
      <w:pPr>
        <w:ind w:left="2160" w:hanging="180"/>
      </w:pPr>
      <w:rPr>
        <w:rFonts w:hint="default"/>
      </w:rPr>
    </w:lvl>
    <w:lvl w:ilvl="3" w:tplc="F3024C80">
      <w:start w:val="1"/>
      <w:numFmt w:val="decimal"/>
      <w:lvlText w:val="%4)"/>
      <w:lvlJc w:val="left"/>
      <w:pPr>
        <w:ind w:left="3135" w:hanging="615"/>
      </w:pPr>
      <w:rPr>
        <w:rFonts w:hint="default"/>
      </w:r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241A206A"/>
    <w:multiLevelType w:val="hybridMultilevel"/>
    <w:tmpl w:val="387A143A"/>
    <w:lvl w:ilvl="0" w:tplc="C1C645B8">
      <w:start w:val="1"/>
      <w:numFmt w:val="decimal"/>
      <w:lvlText w:val="%1)"/>
      <w:lvlJc w:val="left"/>
      <w:pPr>
        <w:ind w:left="1440" w:hanging="360"/>
      </w:pPr>
      <w:rPr>
        <w:rFonts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10" w15:restartNumberingAfterBreak="0">
    <w:nsid w:val="294F7A13"/>
    <w:multiLevelType w:val="multilevel"/>
    <w:tmpl w:val="15F00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6737E4"/>
    <w:multiLevelType w:val="multilevel"/>
    <w:tmpl w:val="CFBE4D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FA75606"/>
    <w:multiLevelType w:val="multilevel"/>
    <w:tmpl w:val="D3F29274"/>
    <w:lvl w:ilvl="0">
      <w:start w:val="1"/>
      <w:numFmt w:val="bullet"/>
      <w:lvlText w:val="➢"/>
      <w:lvlJc w:val="left"/>
      <w:pPr>
        <w:ind w:left="4284" w:hanging="288"/>
      </w:pPr>
      <w:rPr>
        <w:rFonts w:ascii="Noto Sans Symbols" w:eastAsia="Noto Sans Symbols" w:hAnsi="Noto Sans Symbols" w:cs="Noto Sans Symbols"/>
      </w:rPr>
    </w:lvl>
    <w:lvl w:ilvl="1">
      <w:start w:val="1"/>
      <w:numFmt w:val="bullet"/>
      <w:lvlText w:val="o"/>
      <w:lvlJc w:val="left"/>
      <w:pPr>
        <w:ind w:left="5292" w:hanging="360"/>
      </w:pPr>
      <w:rPr>
        <w:rFonts w:ascii="Courier New" w:eastAsia="Courier New" w:hAnsi="Courier New" w:cs="Courier New"/>
      </w:rPr>
    </w:lvl>
    <w:lvl w:ilvl="2">
      <w:start w:val="1"/>
      <w:numFmt w:val="bullet"/>
      <w:lvlText w:val="▪"/>
      <w:lvlJc w:val="left"/>
      <w:pPr>
        <w:ind w:left="6012" w:hanging="360"/>
      </w:pPr>
      <w:rPr>
        <w:rFonts w:ascii="Noto Sans Symbols" w:eastAsia="Noto Sans Symbols" w:hAnsi="Noto Sans Symbols" w:cs="Noto Sans Symbols"/>
      </w:rPr>
    </w:lvl>
    <w:lvl w:ilvl="3">
      <w:start w:val="1"/>
      <w:numFmt w:val="bullet"/>
      <w:lvlText w:val="●"/>
      <w:lvlJc w:val="left"/>
      <w:pPr>
        <w:ind w:left="6732" w:hanging="360"/>
      </w:pPr>
      <w:rPr>
        <w:rFonts w:ascii="Noto Sans Symbols" w:eastAsia="Noto Sans Symbols" w:hAnsi="Noto Sans Symbols" w:cs="Noto Sans Symbols"/>
      </w:rPr>
    </w:lvl>
    <w:lvl w:ilvl="4">
      <w:start w:val="1"/>
      <w:numFmt w:val="bullet"/>
      <w:lvlText w:val="o"/>
      <w:lvlJc w:val="left"/>
      <w:pPr>
        <w:ind w:left="7452" w:hanging="360"/>
      </w:pPr>
      <w:rPr>
        <w:rFonts w:ascii="Courier New" w:eastAsia="Courier New" w:hAnsi="Courier New" w:cs="Courier New"/>
      </w:rPr>
    </w:lvl>
    <w:lvl w:ilvl="5">
      <w:start w:val="1"/>
      <w:numFmt w:val="bullet"/>
      <w:lvlText w:val="▪"/>
      <w:lvlJc w:val="left"/>
      <w:pPr>
        <w:ind w:left="8172" w:hanging="360"/>
      </w:pPr>
      <w:rPr>
        <w:rFonts w:ascii="Noto Sans Symbols" w:eastAsia="Noto Sans Symbols" w:hAnsi="Noto Sans Symbols" w:cs="Noto Sans Symbols"/>
      </w:rPr>
    </w:lvl>
    <w:lvl w:ilvl="6">
      <w:start w:val="1"/>
      <w:numFmt w:val="bullet"/>
      <w:lvlText w:val="●"/>
      <w:lvlJc w:val="left"/>
      <w:pPr>
        <w:ind w:left="8892" w:hanging="360"/>
      </w:pPr>
      <w:rPr>
        <w:rFonts w:ascii="Noto Sans Symbols" w:eastAsia="Noto Sans Symbols" w:hAnsi="Noto Sans Symbols" w:cs="Noto Sans Symbols"/>
      </w:rPr>
    </w:lvl>
    <w:lvl w:ilvl="7">
      <w:start w:val="1"/>
      <w:numFmt w:val="bullet"/>
      <w:lvlText w:val="o"/>
      <w:lvlJc w:val="left"/>
      <w:pPr>
        <w:ind w:left="9612" w:hanging="360"/>
      </w:pPr>
      <w:rPr>
        <w:rFonts w:ascii="Courier New" w:eastAsia="Courier New" w:hAnsi="Courier New" w:cs="Courier New"/>
      </w:rPr>
    </w:lvl>
    <w:lvl w:ilvl="8">
      <w:start w:val="1"/>
      <w:numFmt w:val="bullet"/>
      <w:lvlText w:val="▪"/>
      <w:lvlJc w:val="left"/>
      <w:pPr>
        <w:ind w:left="10332" w:hanging="360"/>
      </w:pPr>
      <w:rPr>
        <w:rFonts w:ascii="Noto Sans Symbols" w:eastAsia="Noto Sans Symbols" w:hAnsi="Noto Sans Symbols" w:cs="Noto Sans Symbols"/>
      </w:rPr>
    </w:lvl>
  </w:abstractNum>
  <w:abstractNum w:abstractNumId="13" w15:restartNumberingAfterBreak="0">
    <w:nsid w:val="3D496221"/>
    <w:multiLevelType w:val="hybridMultilevel"/>
    <w:tmpl w:val="361AD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637C53"/>
    <w:multiLevelType w:val="hybridMultilevel"/>
    <w:tmpl w:val="7640DA5C"/>
    <w:lvl w:ilvl="0" w:tplc="6DB680D2">
      <w:start w:val="1"/>
      <w:numFmt w:val="bullet"/>
      <w:lvlText w:val="-"/>
      <w:lvlJc w:val="left"/>
      <w:pPr>
        <w:ind w:left="720" w:hanging="360"/>
      </w:pPr>
      <w:rPr>
        <w:rFonts w:ascii="Times New Roman" w:eastAsiaTheme="minorHAnsi" w:hAnsi="Times New Roman" w:cs="Times New Roman"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4C145807"/>
    <w:multiLevelType w:val="hybridMultilevel"/>
    <w:tmpl w:val="CF742662"/>
    <w:lvl w:ilvl="0" w:tplc="CDCE171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DF6DF0"/>
    <w:multiLevelType w:val="multilevel"/>
    <w:tmpl w:val="D196EBE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570D5388"/>
    <w:multiLevelType w:val="hybridMultilevel"/>
    <w:tmpl w:val="4DEA965C"/>
    <w:lvl w:ilvl="0" w:tplc="1A36D802">
      <w:start w:val="1"/>
      <w:numFmt w:val="decimal"/>
      <w:lvlText w:val="%1."/>
      <w:lvlJc w:val="left"/>
      <w:pPr>
        <w:ind w:left="1800" w:hanging="36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03A6928"/>
    <w:multiLevelType w:val="hybridMultilevel"/>
    <w:tmpl w:val="387A143A"/>
    <w:lvl w:ilvl="0" w:tplc="C1C645B8">
      <w:start w:val="1"/>
      <w:numFmt w:val="decimal"/>
      <w:lvlText w:val="%1)"/>
      <w:lvlJc w:val="left"/>
      <w:pPr>
        <w:ind w:left="1440" w:hanging="360"/>
      </w:pPr>
      <w:rPr>
        <w:rFonts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19" w15:restartNumberingAfterBreak="0">
    <w:nsid w:val="6BD5290E"/>
    <w:multiLevelType w:val="hybridMultilevel"/>
    <w:tmpl w:val="F6BEA388"/>
    <w:lvl w:ilvl="0" w:tplc="56C2C20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681DDA"/>
    <w:multiLevelType w:val="multilevel"/>
    <w:tmpl w:val="EA0A359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15:restartNumberingAfterBreak="0">
    <w:nsid w:val="76557D56"/>
    <w:multiLevelType w:val="multilevel"/>
    <w:tmpl w:val="20943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AD80288"/>
    <w:multiLevelType w:val="hybridMultilevel"/>
    <w:tmpl w:val="BC1AD9BE"/>
    <w:lvl w:ilvl="0" w:tplc="79F05F48">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7A4440"/>
    <w:multiLevelType w:val="multilevel"/>
    <w:tmpl w:val="39A4CF5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20"/>
  </w:num>
  <w:num w:numId="2">
    <w:abstractNumId w:val="23"/>
  </w:num>
  <w:num w:numId="3">
    <w:abstractNumId w:val="10"/>
  </w:num>
  <w:num w:numId="4">
    <w:abstractNumId w:val="11"/>
  </w:num>
  <w:num w:numId="5">
    <w:abstractNumId w:val="6"/>
  </w:num>
  <w:num w:numId="6">
    <w:abstractNumId w:val="2"/>
  </w:num>
  <w:num w:numId="7">
    <w:abstractNumId w:val="12"/>
  </w:num>
  <w:num w:numId="8">
    <w:abstractNumId w:val="21"/>
  </w:num>
  <w:num w:numId="9">
    <w:abstractNumId w:val="16"/>
  </w:num>
  <w:num w:numId="10">
    <w:abstractNumId w:val="14"/>
  </w:num>
  <w:num w:numId="11">
    <w:abstractNumId w:val="5"/>
  </w:num>
  <w:num w:numId="12">
    <w:abstractNumId w:val="9"/>
  </w:num>
  <w:num w:numId="13">
    <w:abstractNumId w:val="18"/>
  </w:num>
  <w:num w:numId="14">
    <w:abstractNumId w:val="3"/>
  </w:num>
  <w:num w:numId="15">
    <w:abstractNumId w:val="8"/>
  </w:num>
  <w:num w:numId="16">
    <w:abstractNumId w:val="22"/>
  </w:num>
  <w:num w:numId="17">
    <w:abstractNumId w:val="1"/>
  </w:num>
  <w:num w:numId="18">
    <w:abstractNumId w:val="7"/>
  </w:num>
  <w:num w:numId="19">
    <w:abstractNumId w:val="13"/>
  </w:num>
  <w:num w:numId="20">
    <w:abstractNumId w:val="19"/>
  </w:num>
  <w:num w:numId="21">
    <w:abstractNumId w:val="15"/>
  </w:num>
  <w:num w:numId="22">
    <w:abstractNumId w:val="4"/>
  </w:num>
  <w:num w:numId="23">
    <w:abstractNumId w:val="0"/>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dlin guerra">
    <w15:presenceInfo w15:providerId="Windows Live" w15:userId="d52177a9150211f7"/>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133"/>
    <w:rsid w:val="00006D55"/>
    <w:rsid w:val="000116FA"/>
    <w:rsid w:val="00014E35"/>
    <w:rsid w:val="00023B8A"/>
    <w:rsid w:val="00030860"/>
    <w:rsid w:val="00040B9B"/>
    <w:rsid w:val="0004133E"/>
    <w:rsid w:val="00044682"/>
    <w:rsid w:val="00046DB5"/>
    <w:rsid w:val="000578A4"/>
    <w:rsid w:val="00062EDD"/>
    <w:rsid w:val="00064701"/>
    <w:rsid w:val="000664C5"/>
    <w:rsid w:val="00070E22"/>
    <w:rsid w:val="000733E8"/>
    <w:rsid w:val="00074BA6"/>
    <w:rsid w:val="00074C1E"/>
    <w:rsid w:val="00081F90"/>
    <w:rsid w:val="00096FD6"/>
    <w:rsid w:val="000A2552"/>
    <w:rsid w:val="000B12BB"/>
    <w:rsid w:val="000B3891"/>
    <w:rsid w:val="000B4B0F"/>
    <w:rsid w:val="000C602C"/>
    <w:rsid w:val="000D66AB"/>
    <w:rsid w:val="000D7D78"/>
    <w:rsid w:val="000E0155"/>
    <w:rsid w:val="000E2888"/>
    <w:rsid w:val="000E567A"/>
    <w:rsid w:val="000F2A72"/>
    <w:rsid w:val="00102887"/>
    <w:rsid w:val="00103AD9"/>
    <w:rsid w:val="00110753"/>
    <w:rsid w:val="0011373A"/>
    <w:rsid w:val="0011379B"/>
    <w:rsid w:val="00113F68"/>
    <w:rsid w:val="00114A1A"/>
    <w:rsid w:val="001158BF"/>
    <w:rsid w:val="00124C53"/>
    <w:rsid w:val="0012593E"/>
    <w:rsid w:val="00127CBC"/>
    <w:rsid w:val="00130406"/>
    <w:rsid w:val="001375B9"/>
    <w:rsid w:val="0014175F"/>
    <w:rsid w:val="0014364B"/>
    <w:rsid w:val="00145A11"/>
    <w:rsid w:val="0016210E"/>
    <w:rsid w:val="0016213C"/>
    <w:rsid w:val="00162F91"/>
    <w:rsid w:val="00167F3C"/>
    <w:rsid w:val="00174692"/>
    <w:rsid w:val="00176674"/>
    <w:rsid w:val="00181AE9"/>
    <w:rsid w:val="00187E45"/>
    <w:rsid w:val="00194EF7"/>
    <w:rsid w:val="001972F8"/>
    <w:rsid w:val="001A0C10"/>
    <w:rsid w:val="001A2313"/>
    <w:rsid w:val="001A651B"/>
    <w:rsid w:val="001B0F3D"/>
    <w:rsid w:val="001D675D"/>
    <w:rsid w:val="001E16E5"/>
    <w:rsid w:val="001E67BC"/>
    <w:rsid w:val="001F01AB"/>
    <w:rsid w:val="001F12D8"/>
    <w:rsid w:val="001F3253"/>
    <w:rsid w:val="001F4ABE"/>
    <w:rsid w:val="001F5DF4"/>
    <w:rsid w:val="00201809"/>
    <w:rsid w:val="00201C5E"/>
    <w:rsid w:val="00201EDA"/>
    <w:rsid w:val="00205A0D"/>
    <w:rsid w:val="00221AA8"/>
    <w:rsid w:val="00226DB0"/>
    <w:rsid w:val="002361EC"/>
    <w:rsid w:val="00241034"/>
    <w:rsid w:val="00243C8B"/>
    <w:rsid w:val="00246736"/>
    <w:rsid w:val="00247785"/>
    <w:rsid w:val="00251723"/>
    <w:rsid w:val="0025322D"/>
    <w:rsid w:val="00257BB5"/>
    <w:rsid w:val="00260239"/>
    <w:rsid w:val="0026785A"/>
    <w:rsid w:val="002843BF"/>
    <w:rsid w:val="00287C9B"/>
    <w:rsid w:val="00295483"/>
    <w:rsid w:val="002961EB"/>
    <w:rsid w:val="002A3CC5"/>
    <w:rsid w:val="002B082F"/>
    <w:rsid w:val="002B4B57"/>
    <w:rsid w:val="002B4B9E"/>
    <w:rsid w:val="002D2402"/>
    <w:rsid w:val="002D3AD6"/>
    <w:rsid w:val="002D45A6"/>
    <w:rsid w:val="002D5BC6"/>
    <w:rsid w:val="002E6046"/>
    <w:rsid w:val="002F6D9E"/>
    <w:rsid w:val="002F7DC5"/>
    <w:rsid w:val="00303A90"/>
    <w:rsid w:val="00306322"/>
    <w:rsid w:val="00306665"/>
    <w:rsid w:val="0031260E"/>
    <w:rsid w:val="00313C89"/>
    <w:rsid w:val="00313D3B"/>
    <w:rsid w:val="00315DA9"/>
    <w:rsid w:val="00321488"/>
    <w:rsid w:val="00323991"/>
    <w:rsid w:val="003244D5"/>
    <w:rsid w:val="003254A0"/>
    <w:rsid w:val="00330826"/>
    <w:rsid w:val="00333894"/>
    <w:rsid w:val="00341CC6"/>
    <w:rsid w:val="0034226F"/>
    <w:rsid w:val="00355395"/>
    <w:rsid w:val="0036007D"/>
    <w:rsid w:val="00362853"/>
    <w:rsid w:val="003646F2"/>
    <w:rsid w:val="00367B7E"/>
    <w:rsid w:val="00374D35"/>
    <w:rsid w:val="0037660F"/>
    <w:rsid w:val="0038640A"/>
    <w:rsid w:val="00386B9C"/>
    <w:rsid w:val="003940C2"/>
    <w:rsid w:val="00396BE3"/>
    <w:rsid w:val="003A1E10"/>
    <w:rsid w:val="003A3700"/>
    <w:rsid w:val="003B1331"/>
    <w:rsid w:val="003C5AE0"/>
    <w:rsid w:val="003D1B5D"/>
    <w:rsid w:val="003D5750"/>
    <w:rsid w:val="003D5DDB"/>
    <w:rsid w:val="003E2008"/>
    <w:rsid w:val="003E207E"/>
    <w:rsid w:val="003E2AC7"/>
    <w:rsid w:val="003F35AE"/>
    <w:rsid w:val="003F4C17"/>
    <w:rsid w:val="004077EA"/>
    <w:rsid w:val="004214F7"/>
    <w:rsid w:val="00446B3A"/>
    <w:rsid w:val="00455EC1"/>
    <w:rsid w:val="00460FD7"/>
    <w:rsid w:val="004629C8"/>
    <w:rsid w:val="0046428B"/>
    <w:rsid w:val="00472377"/>
    <w:rsid w:val="0047361B"/>
    <w:rsid w:val="0047532B"/>
    <w:rsid w:val="00475492"/>
    <w:rsid w:val="004759E2"/>
    <w:rsid w:val="004769FF"/>
    <w:rsid w:val="0048680C"/>
    <w:rsid w:val="00490785"/>
    <w:rsid w:val="0049563B"/>
    <w:rsid w:val="00496AEE"/>
    <w:rsid w:val="00497B61"/>
    <w:rsid w:val="004A136B"/>
    <w:rsid w:val="004A1962"/>
    <w:rsid w:val="004A654D"/>
    <w:rsid w:val="004B0356"/>
    <w:rsid w:val="004B2123"/>
    <w:rsid w:val="004B24E4"/>
    <w:rsid w:val="004B57F7"/>
    <w:rsid w:val="004C010E"/>
    <w:rsid w:val="004D432E"/>
    <w:rsid w:val="004E1A05"/>
    <w:rsid w:val="004F1A18"/>
    <w:rsid w:val="00500355"/>
    <w:rsid w:val="00500690"/>
    <w:rsid w:val="00507F46"/>
    <w:rsid w:val="00520CFF"/>
    <w:rsid w:val="0052213C"/>
    <w:rsid w:val="00525551"/>
    <w:rsid w:val="00525802"/>
    <w:rsid w:val="005354B3"/>
    <w:rsid w:val="005438BB"/>
    <w:rsid w:val="00547EE3"/>
    <w:rsid w:val="00551071"/>
    <w:rsid w:val="0055281D"/>
    <w:rsid w:val="00556D14"/>
    <w:rsid w:val="0055772A"/>
    <w:rsid w:val="00567D83"/>
    <w:rsid w:val="00574D1E"/>
    <w:rsid w:val="00581EAD"/>
    <w:rsid w:val="00591519"/>
    <w:rsid w:val="00592A24"/>
    <w:rsid w:val="005A0DCF"/>
    <w:rsid w:val="005B0509"/>
    <w:rsid w:val="005B4B7F"/>
    <w:rsid w:val="005C2162"/>
    <w:rsid w:val="005C4FB8"/>
    <w:rsid w:val="005C55D3"/>
    <w:rsid w:val="005D046D"/>
    <w:rsid w:val="005D0512"/>
    <w:rsid w:val="005D20D2"/>
    <w:rsid w:val="005D39AB"/>
    <w:rsid w:val="005E0310"/>
    <w:rsid w:val="006008D8"/>
    <w:rsid w:val="00614518"/>
    <w:rsid w:val="006278AB"/>
    <w:rsid w:val="00631B19"/>
    <w:rsid w:val="00650027"/>
    <w:rsid w:val="006505ED"/>
    <w:rsid w:val="006543B2"/>
    <w:rsid w:val="00657C9C"/>
    <w:rsid w:val="00662158"/>
    <w:rsid w:val="00671869"/>
    <w:rsid w:val="006776AB"/>
    <w:rsid w:val="00696730"/>
    <w:rsid w:val="006A0261"/>
    <w:rsid w:val="006A5DAD"/>
    <w:rsid w:val="006B11B3"/>
    <w:rsid w:val="006D2275"/>
    <w:rsid w:val="006D6296"/>
    <w:rsid w:val="006E24EE"/>
    <w:rsid w:val="00703D42"/>
    <w:rsid w:val="0070717D"/>
    <w:rsid w:val="00715797"/>
    <w:rsid w:val="007201AB"/>
    <w:rsid w:val="0073220E"/>
    <w:rsid w:val="007432B1"/>
    <w:rsid w:val="00746550"/>
    <w:rsid w:val="00752FA3"/>
    <w:rsid w:val="0075412F"/>
    <w:rsid w:val="00762D69"/>
    <w:rsid w:val="007657D1"/>
    <w:rsid w:val="007661B4"/>
    <w:rsid w:val="00766307"/>
    <w:rsid w:val="0077123E"/>
    <w:rsid w:val="00771979"/>
    <w:rsid w:val="007735F0"/>
    <w:rsid w:val="00773CA7"/>
    <w:rsid w:val="00782690"/>
    <w:rsid w:val="0078390D"/>
    <w:rsid w:val="007846A9"/>
    <w:rsid w:val="007901D1"/>
    <w:rsid w:val="007916C7"/>
    <w:rsid w:val="007927A8"/>
    <w:rsid w:val="00793CB0"/>
    <w:rsid w:val="007A2B9F"/>
    <w:rsid w:val="007B3A98"/>
    <w:rsid w:val="007C2CB9"/>
    <w:rsid w:val="007D55AB"/>
    <w:rsid w:val="007D7DC3"/>
    <w:rsid w:val="007E6EE3"/>
    <w:rsid w:val="007F6E74"/>
    <w:rsid w:val="0081412F"/>
    <w:rsid w:val="00816C58"/>
    <w:rsid w:val="008173F0"/>
    <w:rsid w:val="008229F7"/>
    <w:rsid w:val="00833883"/>
    <w:rsid w:val="00835EB2"/>
    <w:rsid w:val="00847AE6"/>
    <w:rsid w:val="00854E72"/>
    <w:rsid w:val="00856489"/>
    <w:rsid w:val="00857F13"/>
    <w:rsid w:val="0086188D"/>
    <w:rsid w:val="00867A2D"/>
    <w:rsid w:val="00884099"/>
    <w:rsid w:val="00886A6C"/>
    <w:rsid w:val="0089003F"/>
    <w:rsid w:val="008A220E"/>
    <w:rsid w:val="008B024E"/>
    <w:rsid w:val="008B1B20"/>
    <w:rsid w:val="008B78C8"/>
    <w:rsid w:val="008C0109"/>
    <w:rsid w:val="008D425A"/>
    <w:rsid w:val="008D4470"/>
    <w:rsid w:val="008E1765"/>
    <w:rsid w:val="008E4BCF"/>
    <w:rsid w:val="008E4D67"/>
    <w:rsid w:val="008E7B76"/>
    <w:rsid w:val="008F18F5"/>
    <w:rsid w:val="008F2133"/>
    <w:rsid w:val="008F574B"/>
    <w:rsid w:val="008F72E9"/>
    <w:rsid w:val="00900E98"/>
    <w:rsid w:val="00900F0D"/>
    <w:rsid w:val="00905CB8"/>
    <w:rsid w:val="00906AD3"/>
    <w:rsid w:val="00911AF5"/>
    <w:rsid w:val="00923D0C"/>
    <w:rsid w:val="00926444"/>
    <w:rsid w:val="00930509"/>
    <w:rsid w:val="00933127"/>
    <w:rsid w:val="009379C7"/>
    <w:rsid w:val="0094222A"/>
    <w:rsid w:val="009433E1"/>
    <w:rsid w:val="00943A72"/>
    <w:rsid w:val="009511DE"/>
    <w:rsid w:val="009531CC"/>
    <w:rsid w:val="00964870"/>
    <w:rsid w:val="0096682E"/>
    <w:rsid w:val="0096697B"/>
    <w:rsid w:val="00973469"/>
    <w:rsid w:val="00976DFB"/>
    <w:rsid w:val="00980BFD"/>
    <w:rsid w:val="00993B75"/>
    <w:rsid w:val="009A026F"/>
    <w:rsid w:val="009A1518"/>
    <w:rsid w:val="009A175D"/>
    <w:rsid w:val="009A58C3"/>
    <w:rsid w:val="009B51B4"/>
    <w:rsid w:val="009B73D4"/>
    <w:rsid w:val="009C7588"/>
    <w:rsid w:val="009D7D56"/>
    <w:rsid w:val="009E1116"/>
    <w:rsid w:val="009E3B0F"/>
    <w:rsid w:val="009E7BE5"/>
    <w:rsid w:val="009F2056"/>
    <w:rsid w:val="00A062C3"/>
    <w:rsid w:val="00A12A89"/>
    <w:rsid w:val="00A235E4"/>
    <w:rsid w:val="00A272AB"/>
    <w:rsid w:val="00A3063E"/>
    <w:rsid w:val="00A314A5"/>
    <w:rsid w:val="00A33BD9"/>
    <w:rsid w:val="00A40782"/>
    <w:rsid w:val="00A4265A"/>
    <w:rsid w:val="00A44EBC"/>
    <w:rsid w:val="00A65CEF"/>
    <w:rsid w:val="00A72029"/>
    <w:rsid w:val="00A72A89"/>
    <w:rsid w:val="00A750C3"/>
    <w:rsid w:val="00A779F6"/>
    <w:rsid w:val="00A96DCD"/>
    <w:rsid w:val="00AA0B17"/>
    <w:rsid w:val="00AA2CA0"/>
    <w:rsid w:val="00AA5A09"/>
    <w:rsid w:val="00AA5F89"/>
    <w:rsid w:val="00AB4705"/>
    <w:rsid w:val="00AC0A77"/>
    <w:rsid w:val="00AC4011"/>
    <w:rsid w:val="00AC581C"/>
    <w:rsid w:val="00AD3E90"/>
    <w:rsid w:val="00AE28BE"/>
    <w:rsid w:val="00AE3DFF"/>
    <w:rsid w:val="00B026B4"/>
    <w:rsid w:val="00B07B2F"/>
    <w:rsid w:val="00B10182"/>
    <w:rsid w:val="00B1024B"/>
    <w:rsid w:val="00B147E7"/>
    <w:rsid w:val="00B15170"/>
    <w:rsid w:val="00B179C6"/>
    <w:rsid w:val="00B22F40"/>
    <w:rsid w:val="00B23EEB"/>
    <w:rsid w:val="00B2404B"/>
    <w:rsid w:val="00B247BE"/>
    <w:rsid w:val="00B27263"/>
    <w:rsid w:val="00B529BA"/>
    <w:rsid w:val="00B54703"/>
    <w:rsid w:val="00B62339"/>
    <w:rsid w:val="00B641C8"/>
    <w:rsid w:val="00B64B53"/>
    <w:rsid w:val="00B706C4"/>
    <w:rsid w:val="00B740C0"/>
    <w:rsid w:val="00B740ED"/>
    <w:rsid w:val="00B7738A"/>
    <w:rsid w:val="00B814FE"/>
    <w:rsid w:val="00B90634"/>
    <w:rsid w:val="00B92018"/>
    <w:rsid w:val="00BA139C"/>
    <w:rsid w:val="00BD6774"/>
    <w:rsid w:val="00BE50F3"/>
    <w:rsid w:val="00BE5CDB"/>
    <w:rsid w:val="00BE6A46"/>
    <w:rsid w:val="00BF57E7"/>
    <w:rsid w:val="00BF60D2"/>
    <w:rsid w:val="00C02977"/>
    <w:rsid w:val="00C14B23"/>
    <w:rsid w:val="00C360CC"/>
    <w:rsid w:val="00C4036C"/>
    <w:rsid w:val="00C50DCA"/>
    <w:rsid w:val="00C53BAA"/>
    <w:rsid w:val="00C541ED"/>
    <w:rsid w:val="00C57055"/>
    <w:rsid w:val="00C60A87"/>
    <w:rsid w:val="00C62B22"/>
    <w:rsid w:val="00C740C4"/>
    <w:rsid w:val="00C75F4C"/>
    <w:rsid w:val="00C76C9A"/>
    <w:rsid w:val="00C81DC7"/>
    <w:rsid w:val="00C825FB"/>
    <w:rsid w:val="00CA2A84"/>
    <w:rsid w:val="00CA4F33"/>
    <w:rsid w:val="00CA51DB"/>
    <w:rsid w:val="00CB63D0"/>
    <w:rsid w:val="00CD0C54"/>
    <w:rsid w:val="00CE67E7"/>
    <w:rsid w:val="00CF190F"/>
    <w:rsid w:val="00CF359B"/>
    <w:rsid w:val="00D22724"/>
    <w:rsid w:val="00D41289"/>
    <w:rsid w:val="00D53691"/>
    <w:rsid w:val="00D53B60"/>
    <w:rsid w:val="00D55EE1"/>
    <w:rsid w:val="00D63BDB"/>
    <w:rsid w:val="00D6624E"/>
    <w:rsid w:val="00D709D3"/>
    <w:rsid w:val="00D736D0"/>
    <w:rsid w:val="00D75C8D"/>
    <w:rsid w:val="00D843A0"/>
    <w:rsid w:val="00D85AAF"/>
    <w:rsid w:val="00D90DF4"/>
    <w:rsid w:val="00D90F49"/>
    <w:rsid w:val="00D92205"/>
    <w:rsid w:val="00D96F99"/>
    <w:rsid w:val="00DA22CA"/>
    <w:rsid w:val="00DB0565"/>
    <w:rsid w:val="00DB3E25"/>
    <w:rsid w:val="00DC06E0"/>
    <w:rsid w:val="00DC2892"/>
    <w:rsid w:val="00DC4DC3"/>
    <w:rsid w:val="00DD0632"/>
    <w:rsid w:val="00DE38E2"/>
    <w:rsid w:val="00DF3A4D"/>
    <w:rsid w:val="00E0089C"/>
    <w:rsid w:val="00E00BC6"/>
    <w:rsid w:val="00E00DFC"/>
    <w:rsid w:val="00E01019"/>
    <w:rsid w:val="00E039AB"/>
    <w:rsid w:val="00E07D4D"/>
    <w:rsid w:val="00E11FA9"/>
    <w:rsid w:val="00E11FCD"/>
    <w:rsid w:val="00E12614"/>
    <w:rsid w:val="00E156AB"/>
    <w:rsid w:val="00E15D37"/>
    <w:rsid w:val="00E16E18"/>
    <w:rsid w:val="00E218D5"/>
    <w:rsid w:val="00E219A2"/>
    <w:rsid w:val="00E25A1C"/>
    <w:rsid w:val="00E31267"/>
    <w:rsid w:val="00E51218"/>
    <w:rsid w:val="00E73418"/>
    <w:rsid w:val="00E76169"/>
    <w:rsid w:val="00E84B2F"/>
    <w:rsid w:val="00E84F4C"/>
    <w:rsid w:val="00E853A2"/>
    <w:rsid w:val="00E853A5"/>
    <w:rsid w:val="00E91E8C"/>
    <w:rsid w:val="00E922AB"/>
    <w:rsid w:val="00E925B7"/>
    <w:rsid w:val="00E93EA3"/>
    <w:rsid w:val="00EA01DD"/>
    <w:rsid w:val="00EA057F"/>
    <w:rsid w:val="00EA0EFF"/>
    <w:rsid w:val="00EA3CCE"/>
    <w:rsid w:val="00EA4954"/>
    <w:rsid w:val="00EB2AFE"/>
    <w:rsid w:val="00EC5850"/>
    <w:rsid w:val="00ED4070"/>
    <w:rsid w:val="00EE00EF"/>
    <w:rsid w:val="00EE2091"/>
    <w:rsid w:val="00EF11AD"/>
    <w:rsid w:val="00F0792A"/>
    <w:rsid w:val="00F10961"/>
    <w:rsid w:val="00F11C4A"/>
    <w:rsid w:val="00F22C1D"/>
    <w:rsid w:val="00F257B8"/>
    <w:rsid w:val="00F25DD5"/>
    <w:rsid w:val="00F34829"/>
    <w:rsid w:val="00F379AA"/>
    <w:rsid w:val="00F42150"/>
    <w:rsid w:val="00F456A7"/>
    <w:rsid w:val="00F50F6A"/>
    <w:rsid w:val="00F514F5"/>
    <w:rsid w:val="00F60D56"/>
    <w:rsid w:val="00F806AD"/>
    <w:rsid w:val="00F80AAE"/>
    <w:rsid w:val="00F83087"/>
    <w:rsid w:val="00F8608E"/>
    <w:rsid w:val="00F86FA3"/>
    <w:rsid w:val="00F92DAF"/>
    <w:rsid w:val="00F92F09"/>
    <w:rsid w:val="00F96E7D"/>
    <w:rsid w:val="00F97FDB"/>
    <w:rsid w:val="00FA041E"/>
    <w:rsid w:val="00FA6021"/>
    <w:rsid w:val="00FA686B"/>
    <w:rsid w:val="00FB417F"/>
    <w:rsid w:val="00FB5A14"/>
    <w:rsid w:val="00FB7A33"/>
    <w:rsid w:val="00FC30F6"/>
    <w:rsid w:val="00FC69A8"/>
    <w:rsid w:val="00FD1B76"/>
    <w:rsid w:val="00FD3317"/>
    <w:rsid w:val="00FD4A7B"/>
    <w:rsid w:val="00FE016F"/>
    <w:rsid w:val="00FE3D03"/>
    <w:rsid w:val="00FF19B9"/>
    <w:rsid w:val="00FF623E"/>
    <w:rsid w:val="00FF6D49"/>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8EB35"/>
  <w15:docId w15:val="{380B1E53-3D7A-4B09-90AE-55CA671D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9B51B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51B4"/>
    <w:rPr>
      <w:rFonts w:ascii="Segoe UI" w:hAnsi="Segoe UI" w:cs="Segoe UI"/>
      <w:sz w:val="18"/>
      <w:szCs w:val="18"/>
    </w:rPr>
  </w:style>
  <w:style w:type="paragraph" w:styleId="Prrafodelista">
    <w:name w:val="List Paragraph"/>
    <w:basedOn w:val="Normal"/>
    <w:uiPriority w:val="34"/>
    <w:qFormat/>
    <w:rsid w:val="005D0512"/>
    <w:pPr>
      <w:spacing w:after="160" w:line="259" w:lineRule="auto"/>
      <w:ind w:left="720"/>
      <w:contextualSpacing/>
    </w:pPr>
    <w:rPr>
      <w:rFonts w:asciiTheme="minorHAnsi" w:eastAsiaTheme="minorHAnsi" w:hAnsiTheme="minorHAnsi" w:cstheme="minorBidi"/>
      <w:sz w:val="22"/>
      <w:szCs w:val="22"/>
    </w:rPr>
  </w:style>
  <w:style w:type="paragraph" w:styleId="Asuntodelcomentario">
    <w:name w:val="annotation subject"/>
    <w:basedOn w:val="Textocomentario"/>
    <w:next w:val="Textocomentario"/>
    <w:link w:val="AsuntodelcomentarioCar"/>
    <w:uiPriority w:val="99"/>
    <w:semiHidden/>
    <w:unhideWhenUsed/>
    <w:rsid w:val="00124C53"/>
    <w:rPr>
      <w:b/>
      <w:bCs/>
    </w:rPr>
  </w:style>
  <w:style w:type="character" w:customStyle="1" w:styleId="AsuntodelcomentarioCar">
    <w:name w:val="Asunto del comentario Car"/>
    <w:basedOn w:val="TextocomentarioCar"/>
    <w:link w:val="Asuntodelcomentario"/>
    <w:uiPriority w:val="99"/>
    <w:semiHidden/>
    <w:rsid w:val="00124C53"/>
    <w:rPr>
      <w:b/>
      <w:bCs/>
      <w:sz w:val="20"/>
      <w:szCs w:val="20"/>
    </w:rPr>
  </w:style>
  <w:style w:type="table" w:styleId="Tablaconcuadrcula">
    <w:name w:val="Table Grid"/>
    <w:basedOn w:val="Tablanormal"/>
    <w:uiPriority w:val="39"/>
    <w:rsid w:val="00FC69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uiPriority w:val="99"/>
    <w:semiHidden/>
    <w:unhideWhenUsed/>
    <w:rsid w:val="002961EB"/>
  </w:style>
  <w:style w:type="paragraph" w:styleId="Encabezado">
    <w:name w:val="header"/>
    <w:basedOn w:val="Normal"/>
    <w:link w:val="EncabezadoCar"/>
    <w:uiPriority w:val="99"/>
    <w:unhideWhenUsed/>
    <w:rsid w:val="00B026B4"/>
    <w:pPr>
      <w:tabs>
        <w:tab w:val="center" w:pos="4513"/>
        <w:tab w:val="right" w:pos="9026"/>
      </w:tabs>
    </w:pPr>
  </w:style>
  <w:style w:type="character" w:customStyle="1" w:styleId="EncabezadoCar">
    <w:name w:val="Encabezado Car"/>
    <w:basedOn w:val="Fuentedeprrafopredeter"/>
    <w:link w:val="Encabezado"/>
    <w:uiPriority w:val="99"/>
    <w:rsid w:val="00B026B4"/>
  </w:style>
  <w:style w:type="paragraph" w:styleId="Piedepgina">
    <w:name w:val="footer"/>
    <w:basedOn w:val="Normal"/>
    <w:link w:val="PiedepginaCar"/>
    <w:uiPriority w:val="99"/>
    <w:unhideWhenUsed/>
    <w:rsid w:val="00B026B4"/>
    <w:pPr>
      <w:tabs>
        <w:tab w:val="center" w:pos="4513"/>
        <w:tab w:val="right" w:pos="9026"/>
      </w:tabs>
    </w:pPr>
  </w:style>
  <w:style w:type="character" w:customStyle="1" w:styleId="PiedepginaCar">
    <w:name w:val="Pie de página Car"/>
    <w:basedOn w:val="Fuentedeprrafopredeter"/>
    <w:link w:val="Piedepgina"/>
    <w:uiPriority w:val="99"/>
    <w:rsid w:val="00B02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3443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QuickStyle" Target="diagrams/quickStyle1.xm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E69756-B4FA-4CD8-B648-0B3C26969A73}" type="doc">
      <dgm:prSet loTypeId="urn:microsoft.com/office/officeart/2005/8/layout/lProcess1" loCatId="process" qsTypeId="urn:microsoft.com/office/officeart/2005/8/quickstyle/simple1" qsCatId="simple" csTypeId="urn:microsoft.com/office/officeart/2005/8/colors/accent1_2" csCatId="accent1" phldr="1"/>
      <dgm:spPr/>
      <dgm:t>
        <a:bodyPr/>
        <a:lstStyle/>
        <a:p>
          <a:endParaRPr lang="en-US"/>
        </a:p>
      </dgm:t>
    </dgm:pt>
    <dgm:pt modelId="{C4C79E73-B92F-4350-B84F-B8CDDDB9F753}">
      <dgm:prSet phldrT="[Text]" custT="1"/>
      <dgm:spPr/>
      <dgm:t>
        <a:bodyPr/>
        <a:lstStyle/>
        <a:p>
          <a:r>
            <a:rPr lang="en-US" sz="1600"/>
            <a:t>Qualitative</a:t>
          </a:r>
        </a:p>
      </dgm:t>
    </dgm:pt>
    <dgm:pt modelId="{24E371E9-9AF6-467C-B07E-D70DDE4302D5}" type="parTrans" cxnId="{F889CD80-7514-4827-9BD0-401DD7CAD330}">
      <dgm:prSet/>
      <dgm:spPr/>
      <dgm:t>
        <a:bodyPr/>
        <a:lstStyle/>
        <a:p>
          <a:endParaRPr lang="en-US" sz="1100"/>
        </a:p>
      </dgm:t>
    </dgm:pt>
    <dgm:pt modelId="{62F15A59-BF2F-4C56-ADA6-B0C249734DEF}" type="sibTrans" cxnId="{F889CD80-7514-4827-9BD0-401DD7CAD330}">
      <dgm:prSet/>
      <dgm:spPr/>
      <dgm:t>
        <a:bodyPr/>
        <a:lstStyle/>
        <a:p>
          <a:endParaRPr lang="en-US" sz="1100"/>
        </a:p>
      </dgm:t>
    </dgm:pt>
    <dgm:pt modelId="{9B151DD3-CD01-4175-AD67-732B07FCDC3B}">
      <dgm:prSet phldrT="[Text]" custT="1"/>
      <dgm:spPr/>
      <dgm:t>
        <a:bodyPr/>
        <a:lstStyle/>
        <a:p>
          <a:r>
            <a:rPr lang="en-US" sz="1100" b="1"/>
            <a:t>1) Identify key stakeholders</a:t>
          </a:r>
        </a:p>
        <a:p>
          <a:r>
            <a:rPr lang="en-US" sz="1100"/>
            <a:t>Contact stakeholders</a:t>
          </a:r>
        </a:p>
        <a:p>
          <a:r>
            <a:rPr lang="en-US" sz="1100"/>
            <a:t>Plan initial workshops</a:t>
          </a:r>
        </a:p>
      </dgm:t>
    </dgm:pt>
    <dgm:pt modelId="{B5807755-D6C5-4044-90A2-49869A6EBA0C}" type="parTrans" cxnId="{9CAB629C-F8E5-4403-B4D2-886A5426EFC7}">
      <dgm:prSet/>
      <dgm:spPr/>
      <dgm:t>
        <a:bodyPr/>
        <a:lstStyle/>
        <a:p>
          <a:endParaRPr lang="en-US" sz="1100"/>
        </a:p>
      </dgm:t>
    </dgm:pt>
    <dgm:pt modelId="{34F566B4-4693-45FA-BD18-25AB120781AB}" type="sibTrans" cxnId="{9CAB629C-F8E5-4403-B4D2-886A5426EFC7}">
      <dgm:prSet/>
      <dgm:spPr/>
      <dgm:t>
        <a:bodyPr/>
        <a:lstStyle/>
        <a:p>
          <a:endParaRPr lang="en-US" sz="1100"/>
        </a:p>
      </dgm:t>
    </dgm:pt>
    <dgm:pt modelId="{FF14C7CB-FDBA-46AD-84AF-D84C248F5BB6}">
      <dgm:prSet phldrT="[Text]" custT="1"/>
      <dgm:spPr/>
      <dgm:t>
        <a:bodyPr/>
        <a:lstStyle/>
        <a:p>
          <a:r>
            <a:rPr lang="en-US" sz="1100" b="1"/>
            <a:t>2) Stakeholder initial workshop</a:t>
          </a:r>
        </a:p>
        <a:p>
          <a:r>
            <a:rPr lang="en-US" sz="1100"/>
            <a:t>Identify key questions</a:t>
          </a:r>
        </a:p>
        <a:p>
          <a:r>
            <a:rPr lang="en-US" sz="1100"/>
            <a:t>Identify initial objectives</a:t>
          </a:r>
        </a:p>
        <a:p>
          <a:r>
            <a:rPr lang="en-US" sz="1100"/>
            <a:t>Identify system's components</a:t>
          </a:r>
        </a:p>
      </dgm:t>
    </dgm:pt>
    <dgm:pt modelId="{292F044F-C470-45E6-A30A-68F75723008E}" type="parTrans" cxnId="{02F2F439-2293-415D-936E-5374CA60815F}">
      <dgm:prSet/>
      <dgm:spPr/>
      <dgm:t>
        <a:bodyPr/>
        <a:lstStyle/>
        <a:p>
          <a:endParaRPr lang="en-US" sz="1100"/>
        </a:p>
      </dgm:t>
    </dgm:pt>
    <dgm:pt modelId="{17D502E4-1A2F-4731-ADFE-3F8E72923DF5}" type="sibTrans" cxnId="{02F2F439-2293-415D-936E-5374CA60815F}">
      <dgm:prSet/>
      <dgm:spPr/>
      <dgm:t>
        <a:bodyPr/>
        <a:lstStyle/>
        <a:p>
          <a:endParaRPr lang="en-US" sz="1100"/>
        </a:p>
      </dgm:t>
    </dgm:pt>
    <dgm:pt modelId="{9344E5E9-7E4B-4D2D-965F-06550914D3CD}">
      <dgm:prSet phldrT="[Text]" custT="1"/>
      <dgm:spPr/>
      <dgm:t>
        <a:bodyPr/>
        <a:lstStyle/>
        <a:p>
          <a:r>
            <a:rPr lang="en-US" sz="1600"/>
            <a:t>Quantitative</a:t>
          </a:r>
        </a:p>
      </dgm:t>
    </dgm:pt>
    <dgm:pt modelId="{31A95FDA-1F5D-40DB-A387-AEF2D6F55A45}" type="parTrans" cxnId="{721B9728-8927-4D4C-A2D4-65C3643658A5}">
      <dgm:prSet/>
      <dgm:spPr/>
      <dgm:t>
        <a:bodyPr/>
        <a:lstStyle/>
        <a:p>
          <a:endParaRPr lang="en-US" sz="1100"/>
        </a:p>
      </dgm:t>
    </dgm:pt>
    <dgm:pt modelId="{84CE8B8F-AE38-489E-BFE0-FC29F26EDC15}" type="sibTrans" cxnId="{721B9728-8927-4D4C-A2D4-65C3643658A5}">
      <dgm:prSet/>
      <dgm:spPr/>
      <dgm:t>
        <a:bodyPr/>
        <a:lstStyle/>
        <a:p>
          <a:endParaRPr lang="en-US" sz="1100"/>
        </a:p>
      </dgm:t>
    </dgm:pt>
    <dgm:pt modelId="{E5B47EBE-8FBC-4E70-A57C-1AC0DAED862C}">
      <dgm:prSet phldrT="[Text]" custT="1"/>
      <dgm:spPr/>
      <dgm:t>
        <a:bodyPr/>
        <a:lstStyle/>
        <a:p>
          <a:r>
            <a:rPr lang="en-US" sz="1100" b="1"/>
            <a:t>1) Data compliation</a:t>
          </a:r>
        </a:p>
        <a:p>
          <a:r>
            <a:rPr lang="en-US" sz="1100"/>
            <a:t>Landings and TIP</a:t>
          </a:r>
        </a:p>
        <a:p>
          <a:r>
            <a:rPr lang="en-US" sz="1100"/>
            <a:t>Environmental</a:t>
          </a:r>
        </a:p>
        <a:p>
          <a:r>
            <a:rPr lang="en-US" sz="1100"/>
            <a:t>Anthropogenic</a:t>
          </a:r>
        </a:p>
        <a:p>
          <a:r>
            <a:rPr lang="en-US" sz="1100"/>
            <a:t>Socio-Economic</a:t>
          </a:r>
        </a:p>
      </dgm:t>
    </dgm:pt>
    <dgm:pt modelId="{1B018104-FF58-47CF-A571-FFA73DEFD013}" type="parTrans" cxnId="{98846F68-057E-49F9-A12E-0B3BBD0E4BB8}">
      <dgm:prSet/>
      <dgm:spPr/>
      <dgm:t>
        <a:bodyPr/>
        <a:lstStyle/>
        <a:p>
          <a:endParaRPr lang="en-US" sz="1100"/>
        </a:p>
      </dgm:t>
    </dgm:pt>
    <dgm:pt modelId="{BFE3CD19-E208-445F-8E17-B0E3E7E621DE}" type="sibTrans" cxnId="{98846F68-057E-49F9-A12E-0B3BBD0E4BB8}">
      <dgm:prSet/>
      <dgm:spPr/>
      <dgm:t>
        <a:bodyPr/>
        <a:lstStyle/>
        <a:p>
          <a:endParaRPr lang="en-US" sz="1100"/>
        </a:p>
      </dgm:t>
    </dgm:pt>
    <dgm:pt modelId="{239601F0-563A-4870-95EC-CFF4D80A274A}">
      <dgm:prSet phldrT="[Text]" custT="1"/>
      <dgm:spPr/>
      <dgm:t>
        <a:bodyPr/>
        <a:lstStyle/>
        <a:p>
          <a:r>
            <a:rPr lang="en-US" sz="1100" b="1"/>
            <a:t>2) Temporal and Spatial Trends</a:t>
          </a:r>
        </a:p>
      </dgm:t>
    </dgm:pt>
    <dgm:pt modelId="{3B7FE7F0-F282-4024-B3A0-1157E7B9C293}" type="parTrans" cxnId="{BFC86D39-948B-4778-BFED-BB7CED39A7E4}">
      <dgm:prSet/>
      <dgm:spPr/>
      <dgm:t>
        <a:bodyPr/>
        <a:lstStyle/>
        <a:p>
          <a:endParaRPr lang="en-US" sz="1100"/>
        </a:p>
      </dgm:t>
    </dgm:pt>
    <dgm:pt modelId="{33E856B9-9CC5-4C53-9FCD-3FF2E3D16F86}" type="sibTrans" cxnId="{BFC86D39-948B-4778-BFED-BB7CED39A7E4}">
      <dgm:prSet/>
      <dgm:spPr/>
      <dgm:t>
        <a:bodyPr/>
        <a:lstStyle/>
        <a:p>
          <a:endParaRPr lang="en-US" sz="1100"/>
        </a:p>
      </dgm:t>
    </dgm:pt>
    <dgm:pt modelId="{934D9D61-3CB4-4C96-B5AC-6BCAC72392C5}">
      <dgm:prSet custT="1"/>
      <dgm:spPr/>
      <dgm:t>
        <a:bodyPr/>
        <a:lstStyle/>
        <a:p>
          <a:r>
            <a:rPr lang="en-US" sz="1100" b="1"/>
            <a:t>3) Conceptual Model</a:t>
          </a:r>
        </a:p>
        <a:p>
          <a:r>
            <a:rPr lang="en-US" sz="1100"/>
            <a:t>Couple cognitative maps </a:t>
          </a:r>
        </a:p>
        <a:p>
          <a:r>
            <a:rPr lang="en-US" sz="1100"/>
            <a:t>Produce representative models</a:t>
          </a:r>
        </a:p>
      </dgm:t>
    </dgm:pt>
    <dgm:pt modelId="{C59B7A24-4B77-4FB3-ACEC-75028EECF78F}" type="parTrans" cxnId="{BCA20C3E-02AC-4DF9-B746-B902AD3BCB32}">
      <dgm:prSet/>
      <dgm:spPr/>
      <dgm:t>
        <a:bodyPr/>
        <a:lstStyle/>
        <a:p>
          <a:endParaRPr lang="en-US" sz="1100"/>
        </a:p>
      </dgm:t>
    </dgm:pt>
    <dgm:pt modelId="{422265DE-5236-4A8D-8CB6-B4EA353A63BA}" type="sibTrans" cxnId="{BCA20C3E-02AC-4DF9-B746-B902AD3BCB32}">
      <dgm:prSet/>
      <dgm:spPr/>
      <dgm:t>
        <a:bodyPr/>
        <a:lstStyle/>
        <a:p>
          <a:endParaRPr lang="en-US" sz="1100"/>
        </a:p>
      </dgm:t>
    </dgm:pt>
    <dgm:pt modelId="{7CAF262D-B266-4021-8F27-54FEF2E14A38}">
      <dgm:prSet custT="1"/>
      <dgm:spPr/>
      <dgm:t>
        <a:bodyPr/>
        <a:lstStyle/>
        <a:p>
          <a:r>
            <a:rPr lang="en-US" sz="1100" b="1"/>
            <a:t>4) Identify indicators and threats</a:t>
          </a:r>
        </a:p>
        <a:p>
          <a:r>
            <a:rPr lang="en-US" sz="1100"/>
            <a:t>Stakeholder perceptions </a:t>
          </a:r>
        </a:p>
      </dgm:t>
    </dgm:pt>
    <dgm:pt modelId="{160A7CDC-3209-47C9-A2F9-C91A39CCF820}" type="parTrans" cxnId="{35CE4BA8-726F-4EC4-AF64-888B476538E7}">
      <dgm:prSet/>
      <dgm:spPr/>
      <dgm:t>
        <a:bodyPr/>
        <a:lstStyle/>
        <a:p>
          <a:endParaRPr lang="en-US" sz="1100"/>
        </a:p>
      </dgm:t>
    </dgm:pt>
    <dgm:pt modelId="{61E8DA14-D31C-491B-8F9B-EF117754E4B6}" type="sibTrans" cxnId="{35CE4BA8-726F-4EC4-AF64-888B476538E7}">
      <dgm:prSet/>
      <dgm:spPr/>
      <dgm:t>
        <a:bodyPr/>
        <a:lstStyle/>
        <a:p>
          <a:endParaRPr lang="en-US" sz="1100"/>
        </a:p>
      </dgm:t>
    </dgm:pt>
    <dgm:pt modelId="{05E993D5-B63D-4A03-A18A-D9D27DD34AF4}">
      <dgm:prSet custT="1"/>
      <dgm:spPr/>
      <dgm:t>
        <a:bodyPr/>
        <a:lstStyle/>
        <a:p>
          <a:r>
            <a:rPr lang="en-US" sz="1100" b="1"/>
            <a:t>3) Quantitative model</a:t>
          </a:r>
        </a:p>
      </dgm:t>
    </dgm:pt>
    <dgm:pt modelId="{B1200EC9-79CE-49BB-99C4-71730BAC6DA4}" type="parTrans" cxnId="{40677360-61B7-4C19-BFC5-CA87C597ABCF}">
      <dgm:prSet/>
      <dgm:spPr/>
      <dgm:t>
        <a:bodyPr/>
        <a:lstStyle/>
        <a:p>
          <a:endParaRPr lang="en-US" sz="1100"/>
        </a:p>
      </dgm:t>
    </dgm:pt>
    <dgm:pt modelId="{4497AE69-7BC4-473F-8432-11DFA64A3B5F}" type="sibTrans" cxnId="{40677360-61B7-4C19-BFC5-CA87C597ABCF}">
      <dgm:prSet/>
      <dgm:spPr/>
      <dgm:t>
        <a:bodyPr/>
        <a:lstStyle/>
        <a:p>
          <a:endParaRPr lang="en-US" sz="1100"/>
        </a:p>
      </dgm:t>
    </dgm:pt>
    <dgm:pt modelId="{619CA97C-5563-48BF-83A8-031F1C1DB3DD}">
      <dgm:prSet custT="1"/>
      <dgm:spPr/>
      <dgm:t>
        <a:bodyPr/>
        <a:lstStyle/>
        <a:p>
          <a:r>
            <a:rPr lang="en-US" sz="1100" b="1"/>
            <a:t>4) Quantify indicators and threats</a:t>
          </a:r>
        </a:p>
      </dgm:t>
    </dgm:pt>
    <dgm:pt modelId="{67D92009-A95D-4ED6-B1AC-822072147F02}" type="parTrans" cxnId="{33960455-5AF6-4D94-A5B2-B6B8E991B14F}">
      <dgm:prSet/>
      <dgm:spPr/>
      <dgm:t>
        <a:bodyPr/>
        <a:lstStyle/>
        <a:p>
          <a:endParaRPr lang="en-US" sz="1100"/>
        </a:p>
      </dgm:t>
    </dgm:pt>
    <dgm:pt modelId="{BC717790-25A0-41D9-A730-D487C479C34C}" type="sibTrans" cxnId="{33960455-5AF6-4D94-A5B2-B6B8E991B14F}">
      <dgm:prSet/>
      <dgm:spPr>
        <a:solidFill>
          <a:schemeClr val="accent1">
            <a:lumMod val="60000"/>
            <a:lumOff val="40000"/>
          </a:schemeClr>
        </a:solidFill>
      </dgm:spPr>
      <dgm:t>
        <a:bodyPr/>
        <a:lstStyle/>
        <a:p>
          <a:endParaRPr lang="en-US" sz="1100"/>
        </a:p>
      </dgm:t>
    </dgm:pt>
    <dgm:pt modelId="{407E4685-22F7-42B5-952F-5BA1C1230A04}">
      <dgm:prSet/>
      <dgm:spPr>
        <a:solidFill>
          <a:schemeClr val="accent1">
            <a:alpha val="90000"/>
          </a:schemeClr>
        </a:solidFill>
      </dgm:spPr>
      <dgm:t>
        <a:bodyPr/>
        <a:lstStyle/>
        <a:p>
          <a:r>
            <a:rPr lang="en-US" b="1">
              <a:solidFill>
                <a:schemeClr val="bg1"/>
              </a:solidFill>
            </a:rPr>
            <a:t>Gap Analysis of Conceptual and Quantitative Models</a:t>
          </a:r>
        </a:p>
        <a:p>
          <a:r>
            <a:rPr lang="en-US" b="1">
              <a:solidFill>
                <a:schemeClr val="bg1"/>
              </a:solidFill>
            </a:rPr>
            <a:t>Re-evaluation of initial objectives and goals</a:t>
          </a:r>
        </a:p>
      </dgm:t>
    </dgm:pt>
    <dgm:pt modelId="{E01768C4-B502-4AA0-9EB3-691114960C5C}" type="parTrans" cxnId="{98AC453C-6C29-4EBE-B3DD-DD7B5E9982F6}">
      <dgm:prSet/>
      <dgm:spPr/>
      <dgm:t>
        <a:bodyPr/>
        <a:lstStyle/>
        <a:p>
          <a:endParaRPr lang="en-US"/>
        </a:p>
      </dgm:t>
    </dgm:pt>
    <dgm:pt modelId="{EF18EDB1-1B19-41E4-A13D-1F35EA6207BA}" type="sibTrans" cxnId="{98AC453C-6C29-4EBE-B3DD-DD7B5E9982F6}">
      <dgm:prSet/>
      <dgm:spPr/>
      <dgm:t>
        <a:bodyPr/>
        <a:lstStyle/>
        <a:p>
          <a:endParaRPr lang="en-US"/>
        </a:p>
      </dgm:t>
    </dgm:pt>
    <dgm:pt modelId="{67B851E1-34FF-44DB-903A-DE6F53226E19}" type="pres">
      <dgm:prSet presAssocID="{1DE69756-B4FA-4CD8-B648-0B3C26969A73}" presName="Name0" presStyleCnt="0">
        <dgm:presLayoutVars>
          <dgm:dir/>
          <dgm:animLvl val="lvl"/>
          <dgm:resizeHandles val="exact"/>
        </dgm:presLayoutVars>
      </dgm:prSet>
      <dgm:spPr/>
    </dgm:pt>
    <dgm:pt modelId="{EB655B55-37FB-4E3F-8CEA-2C3BFB5FB1A4}" type="pres">
      <dgm:prSet presAssocID="{C4C79E73-B92F-4350-B84F-B8CDDDB9F753}" presName="vertFlow" presStyleCnt="0"/>
      <dgm:spPr/>
    </dgm:pt>
    <dgm:pt modelId="{3049AC84-D910-476D-AF70-7A9E3BBF7956}" type="pres">
      <dgm:prSet presAssocID="{C4C79E73-B92F-4350-B84F-B8CDDDB9F753}" presName="header" presStyleLbl="node1" presStyleIdx="0" presStyleCnt="2" custScaleY="58913" custLinFactNeighborX="-37004" custLinFactNeighborY="-1083"/>
      <dgm:spPr/>
    </dgm:pt>
    <dgm:pt modelId="{2FF34FA5-C49A-4FED-AFF9-0AE3645C5151}" type="pres">
      <dgm:prSet presAssocID="{B5807755-D6C5-4044-90A2-49869A6EBA0C}" presName="parTrans" presStyleLbl="sibTrans2D1" presStyleIdx="0" presStyleCnt="9"/>
      <dgm:spPr/>
    </dgm:pt>
    <dgm:pt modelId="{C8B7AC10-E877-436A-9ECA-DDD0C0D22293}" type="pres">
      <dgm:prSet presAssocID="{9B151DD3-CD01-4175-AD67-732B07FCDC3B}" presName="child" presStyleLbl="alignAccFollowNode1" presStyleIdx="0" presStyleCnt="9" custScaleX="130032" custScaleY="123951" custLinFactNeighborX="-34092" custLinFactNeighborY="-27503">
        <dgm:presLayoutVars>
          <dgm:chMax val="0"/>
          <dgm:bulletEnabled val="1"/>
        </dgm:presLayoutVars>
      </dgm:prSet>
      <dgm:spPr/>
    </dgm:pt>
    <dgm:pt modelId="{16CBC9BB-3E11-4B04-9415-7B30EB93347E}" type="pres">
      <dgm:prSet presAssocID="{34F566B4-4693-45FA-BD18-25AB120781AB}" presName="sibTrans" presStyleLbl="sibTrans2D1" presStyleIdx="1" presStyleCnt="9"/>
      <dgm:spPr/>
    </dgm:pt>
    <dgm:pt modelId="{2B384D7F-AF09-4710-85BC-CE2462E7251E}" type="pres">
      <dgm:prSet presAssocID="{FF14C7CB-FDBA-46AD-84AF-D84C248F5BB6}" presName="child" presStyleLbl="alignAccFollowNode1" presStyleIdx="1" presStyleCnt="9" custScaleX="129481" custScaleY="167942" custLinFactNeighborX="-35884" custLinFactNeighborY="-27012">
        <dgm:presLayoutVars>
          <dgm:chMax val="0"/>
          <dgm:bulletEnabled val="1"/>
        </dgm:presLayoutVars>
      </dgm:prSet>
      <dgm:spPr/>
    </dgm:pt>
    <dgm:pt modelId="{77F29311-EABA-44B2-BA76-B05850A50492}" type="pres">
      <dgm:prSet presAssocID="{17D502E4-1A2F-4731-ADFE-3F8E72923DF5}" presName="sibTrans" presStyleLbl="sibTrans2D1" presStyleIdx="2" presStyleCnt="9"/>
      <dgm:spPr/>
    </dgm:pt>
    <dgm:pt modelId="{A1654087-8763-4353-97E2-96C5F50F12D0}" type="pres">
      <dgm:prSet presAssocID="{934D9D61-3CB4-4C96-B5AC-6BCAC72392C5}" presName="child" presStyleLbl="alignAccFollowNode1" presStyleIdx="2" presStyleCnt="9" custScaleX="129624" custScaleY="127471" custLinFactNeighborX="-34092" custLinFactNeighborY="-27503">
        <dgm:presLayoutVars>
          <dgm:chMax val="0"/>
          <dgm:bulletEnabled val="1"/>
        </dgm:presLayoutVars>
      </dgm:prSet>
      <dgm:spPr/>
    </dgm:pt>
    <dgm:pt modelId="{8FC09076-DDAC-4D8A-A762-68730649CA2A}" type="pres">
      <dgm:prSet presAssocID="{422265DE-5236-4A8D-8CB6-B4EA353A63BA}" presName="sibTrans" presStyleLbl="sibTrans2D1" presStyleIdx="3" presStyleCnt="9"/>
      <dgm:spPr/>
    </dgm:pt>
    <dgm:pt modelId="{53C5734F-BCDB-4362-8968-D200339C0066}" type="pres">
      <dgm:prSet presAssocID="{7CAF262D-B266-4021-8F27-54FEF2E14A38}" presName="child" presStyleLbl="alignAccFollowNode1" presStyleIdx="3" presStyleCnt="9" custScaleX="129624" custLinFactNeighborX="-34092" custLinFactNeighborY="-27503">
        <dgm:presLayoutVars>
          <dgm:chMax val="0"/>
          <dgm:bulletEnabled val="1"/>
        </dgm:presLayoutVars>
      </dgm:prSet>
      <dgm:spPr/>
    </dgm:pt>
    <dgm:pt modelId="{9B2A11B8-D016-4D3F-A601-C66D69D1AAFE}" type="pres">
      <dgm:prSet presAssocID="{C4C79E73-B92F-4350-B84F-B8CDDDB9F753}" presName="hSp" presStyleCnt="0"/>
      <dgm:spPr/>
    </dgm:pt>
    <dgm:pt modelId="{D490A92B-7723-4367-8632-6F8AB34497E9}" type="pres">
      <dgm:prSet presAssocID="{9344E5E9-7E4B-4D2D-965F-06550914D3CD}" presName="vertFlow" presStyleCnt="0"/>
      <dgm:spPr/>
    </dgm:pt>
    <dgm:pt modelId="{3BA151E3-DFC5-4B0D-B7A1-E96A4FEFB2D4}" type="pres">
      <dgm:prSet presAssocID="{9344E5E9-7E4B-4D2D-965F-06550914D3CD}" presName="header" presStyleLbl="node1" presStyleIdx="1" presStyleCnt="2" custScaleY="59757" custLinFactNeighborX="30304" custLinFactNeighborY="-1083"/>
      <dgm:spPr/>
    </dgm:pt>
    <dgm:pt modelId="{0CB7E844-123C-4FEB-9FE2-F3070142A6B5}" type="pres">
      <dgm:prSet presAssocID="{1B018104-FF58-47CF-A571-FFA73DEFD013}" presName="parTrans" presStyleLbl="sibTrans2D1" presStyleIdx="4" presStyleCnt="9"/>
      <dgm:spPr/>
    </dgm:pt>
    <dgm:pt modelId="{3027A195-8600-4E39-87F4-6676551A844A}" type="pres">
      <dgm:prSet presAssocID="{E5B47EBE-8FBC-4E70-A57C-1AC0DAED862C}" presName="child" presStyleLbl="alignAccFollowNode1" presStyleIdx="4" presStyleCnt="9" custScaleX="100325" custScaleY="208678" custLinFactNeighborX="26873" custLinFactNeighborY="-22919">
        <dgm:presLayoutVars>
          <dgm:chMax val="0"/>
          <dgm:bulletEnabled val="1"/>
        </dgm:presLayoutVars>
      </dgm:prSet>
      <dgm:spPr/>
    </dgm:pt>
    <dgm:pt modelId="{2EA363C0-FD52-493B-BC42-352A632F2B50}" type="pres">
      <dgm:prSet presAssocID="{BFE3CD19-E208-445F-8E17-B0E3E7E621DE}" presName="sibTrans" presStyleLbl="sibTrans2D1" presStyleIdx="5" presStyleCnt="9"/>
      <dgm:spPr/>
    </dgm:pt>
    <dgm:pt modelId="{FFFA486E-3B70-4CC5-B179-C7FBFC1E80C4}" type="pres">
      <dgm:prSet presAssocID="{239601F0-563A-4870-95EC-CFF4D80A274A}" presName="child" presStyleLbl="alignAccFollowNode1" presStyleIdx="5" presStyleCnt="9" custScaleX="98763" custScaleY="132310" custLinFactNeighborX="26873" custLinFactNeighborY="-22919">
        <dgm:presLayoutVars>
          <dgm:chMax val="0"/>
          <dgm:bulletEnabled val="1"/>
        </dgm:presLayoutVars>
      </dgm:prSet>
      <dgm:spPr/>
    </dgm:pt>
    <dgm:pt modelId="{D97B0F43-CF03-40BF-B348-1FB8A6D2AEFD}" type="pres">
      <dgm:prSet presAssocID="{33E856B9-9CC5-4C53-9FCD-3FF2E3D16F86}" presName="sibTrans" presStyleLbl="sibTrans2D1" presStyleIdx="6" presStyleCnt="9"/>
      <dgm:spPr/>
    </dgm:pt>
    <dgm:pt modelId="{05CA211A-A6A8-4186-A412-661D62689815}" type="pres">
      <dgm:prSet presAssocID="{05E993D5-B63D-4A03-A18A-D9D27DD34AF4}" presName="child" presStyleLbl="alignAccFollowNode1" presStyleIdx="6" presStyleCnt="9" custScaleX="98763" custScaleY="76830" custLinFactNeighborX="26873" custLinFactNeighborY="-22919">
        <dgm:presLayoutVars>
          <dgm:chMax val="0"/>
          <dgm:bulletEnabled val="1"/>
        </dgm:presLayoutVars>
      </dgm:prSet>
      <dgm:spPr/>
    </dgm:pt>
    <dgm:pt modelId="{1786B6D0-0650-4296-9819-C658BC2EDBEE}" type="pres">
      <dgm:prSet presAssocID="{4497AE69-7BC4-473F-8432-11DFA64A3B5F}" presName="sibTrans" presStyleLbl="sibTrans2D1" presStyleIdx="7" presStyleCnt="9"/>
      <dgm:spPr/>
    </dgm:pt>
    <dgm:pt modelId="{89F9DF75-971A-4951-9A01-34886EF0267B}" type="pres">
      <dgm:prSet presAssocID="{619CA97C-5563-48BF-83A8-031F1C1DB3DD}" presName="child" presStyleLbl="alignAccFollowNode1" presStyleIdx="7" presStyleCnt="9" custScaleX="98763" custLinFactNeighborX="26873" custLinFactNeighborY="-92896">
        <dgm:presLayoutVars>
          <dgm:chMax val="0"/>
          <dgm:bulletEnabled val="1"/>
        </dgm:presLayoutVars>
      </dgm:prSet>
      <dgm:spPr/>
    </dgm:pt>
    <dgm:pt modelId="{E9CC6455-FE4C-4D06-8236-86DAC5965796}" type="pres">
      <dgm:prSet presAssocID="{BC717790-25A0-41D9-A730-D487C479C34C}" presName="sibTrans" presStyleLbl="sibTrans2D1" presStyleIdx="8" presStyleCnt="9" custAng="12313011" custScaleX="179474" custScaleY="405321" custLinFactX="100000" custLinFactY="118480" custLinFactNeighborX="108370" custLinFactNeighborY="200000"/>
      <dgm:spPr>
        <a:prstGeom prst="leftUpArrow">
          <a:avLst/>
        </a:prstGeom>
      </dgm:spPr>
    </dgm:pt>
    <dgm:pt modelId="{5E15784D-2BC2-4EB9-9DE3-01C6D8E50700}" type="pres">
      <dgm:prSet presAssocID="{407E4685-22F7-42B5-952F-5BA1C1230A04}" presName="child" presStyleLbl="alignAccFollowNode1" presStyleIdx="8" presStyleCnt="9" custScaleY="167249" custLinFactY="-8481" custLinFactNeighborX="-57817" custLinFactNeighborY="-100000">
        <dgm:presLayoutVars>
          <dgm:chMax val="0"/>
          <dgm:bulletEnabled val="1"/>
        </dgm:presLayoutVars>
      </dgm:prSet>
      <dgm:spPr/>
    </dgm:pt>
  </dgm:ptLst>
  <dgm:cxnLst>
    <dgm:cxn modelId="{6374BE08-C420-40D4-A3D9-68A61C09A119}" type="presOf" srcId="{BC717790-25A0-41D9-A730-D487C479C34C}" destId="{E9CC6455-FE4C-4D06-8236-86DAC5965796}" srcOrd="0" destOrd="0" presId="urn:microsoft.com/office/officeart/2005/8/layout/lProcess1"/>
    <dgm:cxn modelId="{721B9728-8927-4D4C-A2D4-65C3643658A5}" srcId="{1DE69756-B4FA-4CD8-B648-0B3C26969A73}" destId="{9344E5E9-7E4B-4D2D-965F-06550914D3CD}" srcOrd="1" destOrd="0" parTransId="{31A95FDA-1F5D-40DB-A387-AEF2D6F55A45}" sibTransId="{84CE8B8F-AE38-489E-BFE0-FC29F26EDC15}"/>
    <dgm:cxn modelId="{C9373F2E-2130-4283-9331-D81882ED5500}" type="presOf" srcId="{05E993D5-B63D-4A03-A18A-D9D27DD34AF4}" destId="{05CA211A-A6A8-4186-A412-661D62689815}" srcOrd="0" destOrd="0" presId="urn:microsoft.com/office/officeart/2005/8/layout/lProcess1"/>
    <dgm:cxn modelId="{BFC86D39-948B-4778-BFED-BB7CED39A7E4}" srcId="{9344E5E9-7E4B-4D2D-965F-06550914D3CD}" destId="{239601F0-563A-4870-95EC-CFF4D80A274A}" srcOrd="1" destOrd="0" parTransId="{3B7FE7F0-F282-4024-B3A0-1157E7B9C293}" sibTransId="{33E856B9-9CC5-4C53-9FCD-3FF2E3D16F86}"/>
    <dgm:cxn modelId="{02F2F439-2293-415D-936E-5374CA60815F}" srcId="{C4C79E73-B92F-4350-B84F-B8CDDDB9F753}" destId="{FF14C7CB-FDBA-46AD-84AF-D84C248F5BB6}" srcOrd="1" destOrd="0" parTransId="{292F044F-C470-45E6-A30A-68F75723008E}" sibTransId="{17D502E4-1A2F-4731-ADFE-3F8E72923DF5}"/>
    <dgm:cxn modelId="{98AC453C-6C29-4EBE-B3DD-DD7B5E9982F6}" srcId="{9344E5E9-7E4B-4D2D-965F-06550914D3CD}" destId="{407E4685-22F7-42B5-952F-5BA1C1230A04}" srcOrd="4" destOrd="0" parTransId="{E01768C4-B502-4AA0-9EB3-691114960C5C}" sibTransId="{EF18EDB1-1B19-41E4-A13D-1F35EA6207BA}"/>
    <dgm:cxn modelId="{97D2E93C-C696-4A55-9D6B-8CBAC1CB51BC}" type="presOf" srcId="{E5B47EBE-8FBC-4E70-A57C-1AC0DAED862C}" destId="{3027A195-8600-4E39-87F4-6676551A844A}" srcOrd="0" destOrd="0" presId="urn:microsoft.com/office/officeart/2005/8/layout/lProcess1"/>
    <dgm:cxn modelId="{BCA20C3E-02AC-4DF9-B746-B902AD3BCB32}" srcId="{C4C79E73-B92F-4350-B84F-B8CDDDB9F753}" destId="{934D9D61-3CB4-4C96-B5AC-6BCAC72392C5}" srcOrd="2" destOrd="0" parTransId="{C59B7A24-4B77-4FB3-ACEC-75028EECF78F}" sibTransId="{422265DE-5236-4A8D-8CB6-B4EA353A63BA}"/>
    <dgm:cxn modelId="{40677360-61B7-4C19-BFC5-CA87C597ABCF}" srcId="{9344E5E9-7E4B-4D2D-965F-06550914D3CD}" destId="{05E993D5-B63D-4A03-A18A-D9D27DD34AF4}" srcOrd="2" destOrd="0" parTransId="{B1200EC9-79CE-49BB-99C4-71730BAC6DA4}" sibTransId="{4497AE69-7BC4-473F-8432-11DFA64A3B5F}"/>
    <dgm:cxn modelId="{98846F68-057E-49F9-A12E-0B3BBD0E4BB8}" srcId="{9344E5E9-7E4B-4D2D-965F-06550914D3CD}" destId="{E5B47EBE-8FBC-4E70-A57C-1AC0DAED862C}" srcOrd="0" destOrd="0" parTransId="{1B018104-FF58-47CF-A571-FFA73DEFD013}" sibTransId="{BFE3CD19-E208-445F-8E17-B0E3E7E621DE}"/>
    <dgm:cxn modelId="{C7093849-9CAF-4A6A-8C18-0F4602E6513D}" type="presOf" srcId="{7CAF262D-B266-4021-8F27-54FEF2E14A38}" destId="{53C5734F-BCDB-4362-8968-D200339C0066}" srcOrd="0" destOrd="0" presId="urn:microsoft.com/office/officeart/2005/8/layout/lProcess1"/>
    <dgm:cxn modelId="{F720FC4A-A2E5-4F1D-AB41-87D3754E932D}" type="presOf" srcId="{9344E5E9-7E4B-4D2D-965F-06550914D3CD}" destId="{3BA151E3-DFC5-4B0D-B7A1-E96A4FEFB2D4}" srcOrd="0" destOrd="0" presId="urn:microsoft.com/office/officeart/2005/8/layout/lProcess1"/>
    <dgm:cxn modelId="{52BB5973-ECF0-42CC-8709-D3CA88F47974}" type="presOf" srcId="{619CA97C-5563-48BF-83A8-031F1C1DB3DD}" destId="{89F9DF75-971A-4951-9A01-34886EF0267B}" srcOrd="0" destOrd="0" presId="urn:microsoft.com/office/officeart/2005/8/layout/lProcess1"/>
    <dgm:cxn modelId="{33960455-5AF6-4D94-A5B2-B6B8E991B14F}" srcId="{9344E5E9-7E4B-4D2D-965F-06550914D3CD}" destId="{619CA97C-5563-48BF-83A8-031F1C1DB3DD}" srcOrd="3" destOrd="0" parTransId="{67D92009-A95D-4ED6-B1AC-822072147F02}" sibTransId="{BC717790-25A0-41D9-A730-D487C479C34C}"/>
    <dgm:cxn modelId="{1B066757-178F-40FE-95A2-003686AC8561}" type="presOf" srcId="{9B151DD3-CD01-4175-AD67-732B07FCDC3B}" destId="{C8B7AC10-E877-436A-9ECA-DDD0C0D22293}" srcOrd="0" destOrd="0" presId="urn:microsoft.com/office/officeart/2005/8/layout/lProcess1"/>
    <dgm:cxn modelId="{8015EE7A-892E-4178-97B7-3F61F3525DF9}" type="presOf" srcId="{34F566B4-4693-45FA-BD18-25AB120781AB}" destId="{16CBC9BB-3E11-4B04-9415-7B30EB93347E}" srcOrd="0" destOrd="0" presId="urn:microsoft.com/office/officeart/2005/8/layout/lProcess1"/>
    <dgm:cxn modelId="{1D31627C-D3AF-4B1B-9C53-B80FA5E68908}" type="presOf" srcId="{1DE69756-B4FA-4CD8-B648-0B3C26969A73}" destId="{67B851E1-34FF-44DB-903A-DE6F53226E19}" srcOrd="0" destOrd="0" presId="urn:microsoft.com/office/officeart/2005/8/layout/lProcess1"/>
    <dgm:cxn modelId="{F889CD80-7514-4827-9BD0-401DD7CAD330}" srcId="{1DE69756-B4FA-4CD8-B648-0B3C26969A73}" destId="{C4C79E73-B92F-4350-B84F-B8CDDDB9F753}" srcOrd="0" destOrd="0" parTransId="{24E371E9-9AF6-467C-B07E-D70DDE4302D5}" sibTransId="{62F15A59-BF2F-4C56-ADA6-B0C249734DEF}"/>
    <dgm:cxn modelId="{1AAF728A-20C5-42A5-9B7B-58FE2983A88D}" type="presOf" srcId="{4497AE69-7BC4-473F-8432-11DFA64A3B5F}" destId="{1786B6D0-0650-4296-9819-C658BC2EDBEE}" srcOrd="0" destOrd="0" presId="urn:microsoft.com/office/officeart/2005/8/layout/lProcess1"/>
    <dgm:cxn modelId="{A0F99492-D8F6-4D7E-9B2B-F93A2B77B336}" type="presOf" srcId="{934D9D61-3CB4-4C96-B5AC-6BCAC72392C5}" destId="{A1654087-8763-4353-97E2-96C5F50F12D0}" srcOrd="0" destOrd="0" presId="urn:microsoft.com/office/officeart/2005/8/layout/lProcess1"/>
    <dgm:cxn modelId="{FE896899-283B-4A19-9E9B-8C41F2FEE0E9}" type="presOf" srcId="{239601F0-563A-4870-95EC-CFF4D80A274A}" destId="{FFFA486E-3B70-4CC5-B179-C7FBFC1E80C4}" srcOrd="0" destOrd="0" presId="urn:microsoft.com/office/officeart/2005/8/layout/lProcess1"/>
    <dgm:cxn modelId="{9CAB629C-F8E5-4403-B4D2-886A5426EFC7}" srcId="{C4C79E73-B92F-4350-B84F-B8CDDDB9F753}" destId="{9B151DD3-CD01-4175-AD67-732B07FCDC3B}" srcOrd="0" destOrd="0" parTransId="{B5807755-D6C5-4044-90A2-49869A6EBA0C}" sibTransId="{34F566B4-4693-45FA-BD18-25AB120781AB}"/>
    <dgm:cxn modelId="{A4FAB59D-89C4-4038-8C8B-45090B199AC0}" type="presOf" srcId="{422265DE-5236-4A8D-8CB6-B4EA353A63BA}" destId="{8FC09076-DDAC-4D8A-A762-68730649CA2A}" srcOrd="0" destOrd="0" presId="urn:microsoft.com/office/officeart/2005/8/layout/lProcess1"/>
    <dgm:cxn modelId="{F6CA15A8-57BC-438E-AF7C-93964825BA9F}" type="presOf" srcId="{407E4685-22F7-42B5-952F-5BA1C1230A04}" destId="{5E15784D-2BC2-4EB9-9DE3-01C6D8E50700}" srcOrd="0" destOrd="0" presId="urn:microsoft.com/office/officeart/2005/8/layout/lProcess1"/>
    <dgm:cxn modelId="{35CE4BA8-726F-4EC4-AF64-888B476538E7}" srcId="{C4C79E73-B92F-4350-B84F-B8CDDDB9F753}" destId="{7CAF262D-B266-4021-8F27-54FEF2E14A38}" srcOrd="3" destOrd="0" parTransId="{160A7CDC-3209-47C9-A2F9-C91A39CCF820}" sibTransId="{61E8DA14-D31C-491B-8F9B-EF117754E4B6}"/>
    <dgm:cxn modelId="{93617ABC-A74A-4457-9E55-B7DC4FB63CA0}" type="presOf" srcId="{17D502E4-1A2F-4731-ADFE-3F8E72923DF5}" destId="{77F29311-EABA-44B2-BA76-B05850A50492}" srcOrd="0" destOrd="0" presId="urn:microsoft.com/office/officeart/2005/8/layout/lProcess1"/>
    <dgm:cxn modelId="{EE462BC6-3AE2-4B9B-9411-C1ECE19486CE}" type="presOf" srcId="{33E856B9-9CC5-4C53-9FCD-3FF2E3D16F86}" destId="{D97B0F43-CF03-40BF-B348-1FB8A6D2AEFD}" srcOrd="0" destOrd="0" presId="urn:microsoft.com/office/officeart/2005/8/layout/lProcess1"/>
    <dgm:cxn modelId="{7A1355D2-A401-4385-B021-A3D0665A97CC}" type="presOf" srcId="{FF14C7CB-FDBA-46AD-84AF-D84C248F5BB6}" destId="{2B384D7F-AF09-4710-85BC-CE2462E7251E}" srcOrd="0" destOrd="0" presId="urn:microsoft.com/office/officeart/2005/8/layout/lProcess1"/>
    <dgm:cxn modelId="{99B20FD9-1670-4425-A2FA-F18B2B17FFF3}" type="presOf" srcId="{C4C79E73-B92F-4350-B84F-B8CDDDB9F753}" destId="{3049AC84-D910-476D-AF70-7A9E3BBF7956}" srcOrd="0" destOrd="0" presId="urn:microsoft.com/office/officeart/2005/8/layout/lProcess1"/>
    <dgm:cxn modelId="{7B980FE1-5DB0-4C4C-90BB-C604EDF735ED}" type="presOf" srcId="{B5807755-D6C5-4044-90A2-49869A6EBA0C}" destId="{2FF34FA5-C49A-4FED-AFF9-0AE3645C5151}" srcOrd="0" destOrd="0" presId="urn:microsoft.com/office/officeart/2005/8/layout/lProcess1"/>
    <dgm:cxn modelId="{D0251EED-E3E2-4CBB-BC13-9592E0EA43C2}" type="presOf" srcId="{1B018104-FF58-47CF-A571-FFA73DEFD013}" destId="{0CB7E844-123C-4FEB-9FE2-F3070142A6B5}" srcOrd="0" destOrd="0" presId="urn:microsoft.com/office/officeart/2005/8/layout/lProcess1"/>
    <dgm:cxn modelId="{F2729EFD-5AA9-4427-84AC-CF2BECA09F5F}" type="presOf" srcId="{BFE3CD19-E208-445F-8E17-B0E3E7E621DE}" destId="{2EA363C0-FD52-493B-BC42-352A632F2B50}" srcOrd="0" destOrd="0" presId="urn:microsoft.com/office/officeart/2005/8/layout/lProcess1"/>
    <dgm:cxn modelId="{F0BFC085-02DD-4DE1-9455-5734D3EF0055}" type="presParOf" srcId="{67B851E1-34FF-44DB-903A-DE6F53226E19}" destId="{EB655B55-37FB-4E3F-8CEA-2C3BFB5FB1A4}" srcOrd="0" destOrd="0" presId="urn:microsoft.com/office/officeart/2005/8/layout/lProcess1"/>
    <dgm:cxn modelId="{C10E3B32-1FDB-4336-B3CF-BC7A924ECD67}" type="presParOf" srcId="{EB655B55-37FB-4E3F-8CEA-2C3BFB5FB1A4}" destId="{3049AC84-D910-476D-AF70-7A9E3BBF7956}" srcOrd="0" destOrd="0" presId="urn:microsoft.com/office/officeart/2005/8/layout/lProcess1"/>
    <dgm:cxn modelId="{A54CFF4C-8569-4092-AAF8-9A219EB16285}" type="presParOf" srcId="{EB655B55-37FB-4E3F-8CEA-2C3BFB5FB1A4}" destId="{2FF34FA5-C49A-4FED-AFF9-0AE3645C5151}" srcOrd="1" destOrd="0" presId="urn:microsoft.com/office/officeart/2005/8/layout/lProcess1"/>
    <dgm:cxn modelId="{05D71DD5-3B27-4C6C-85C1-1455DA5699E3}" type="presParOf" srcId="{EB655B55-37FB-4E3F-8CEA-2C3BFB5FB1A4}" destId="{C8B7AC10-E877-436A-9ECA-DDD0C0D22293}" srcOrd="2" destOrd="0" presId="urn:microsoft.com/office/officeart/2005/8/layout/lProcess1"/>
    <dgm:cxn modelId="{C37B6EEA-978E-4E5B-A263-03A40270938B}" type="presParOf" srcId="{EB655B55-37FB-4E3F-8CEA-2C3BFB5FB1A4}" destId="{16CBC9BB-3E11-4B04-9415-7B30EB93347E}" srcOrd="3" destOrd="0" presId="urn:microsoft.com/office/officeart/2005/8/layout/lProcess1"/>
    <dgm:cxn modelId="{9F26DD76-015A-4D3C-819F-E50BC1C1B835}" type="presParOf" srcId="{EB655B55-37FB-4E3F-8CEA-2C3BFB5FB1A4}" destId="{2B384D7F-AF09-4710-85BC-CE2462E7251E}" srcOrd="4" destOrd="0" presId="urn:microsoft.com/office/officeart/2005/8/layout/lProcess1"/>
    <dgm:cxn modelId="{EB3692C5-D52C-4E1A-BA7E-4A18A03D5914}" type="presParOf" srcId="{EB655B55-37FB-4E3F-8CEA-2C3BFB5FB1A4}" destId="{77F29311-EABA-44B2-BA76-B05850A50492}" srcOrd="5" destOrd="0" presId="urn:microsoft.com/office/officeart/2005/8/layout/lProcess1"/>
    <dgm:cxn modelId="{B30EF594-AFC9-41F3-B853-5D71619524A3}" type="presParOf" srcId="{EB655B55-37FB-4E3F-8CEA-2C3BFB5FB1A4}" destId="{A1654087-8763-4353-97E2-96C5F50F12D0}" srcOrd="6" destOrd="0" presId="urn:microsoft.com/office/officeart/2005/8/layout/lProcess1"/>
    <dgm:cxn modelId="{08AAE9EE-D12E-4626-8845-3AB37E301B55}" type="presParOf" srcId="{EB655B55-37FB-4E3F-8CEA-2C3BFB5FB1A4}" destId="{8FC09076-DDAC-4D8A-A762-68730649CA2A}" srcOrd="7" destOrd="0" presId="urn:microsoft.com/office/officeart/2005/8/layout/lProcess1"/>
    <dgm:cxn modelId="{95248A9F-E033-4CF5-88AD-81C756F67A48}" type="presParOf" srcId="{EB655B55-37FB-4E3F-8CEA-2C3BFB5FB1A4}" destId="{53C5734F-BCDB-4362-8968-D200339C0066}" srcOrd="8" destOrd="0" presId="urn:microsoft.com/office/officeart/2005/8/layout/lProcess1"/>
    <dgm:cxn modelId="{DD5FAA11-9BAB-4945-893E-4E127598E051}" type="presParOf" srcId="{67B851E1-34FF-44DB-903A-DE6F53226E19}" destId="{9B2A11B8-D016-4D3F-A601-C66D69D1AAFE}" srcOrd="1" destOrd="0" presId="urn:microsoft.com/office/officeart/2005/8/layout/lProcess1"/>
    <dgm:cxn modelId="{DB410DD1-05CE-40EE-AFE8-D36832420147}" type="presParOf" srcId="{67B851E1-34FF-44DB-903A-DE6F53226E19}" destId="{D490A92B-7723-4367-8632-6F8AB34497E9}" srcOrd="2" destOrd="0" presId="urn:microsoft.com/office/officeart/2005/8/layout/lProcess1"/>
    <dgm:cxn modelId="{8A412883-623A-4608-84CF-DE1CCF2C7E93}" type="presParOf" srcId="{D490A92B-7723-4367-8632-6F8AB34497E9}" destId="{3BA151E3-DFC5-4B0D-B7A1-E96A4FEFB2D4}" srcOrd="0" destOrd="0" presId="urn:microsoft.com/office/officeart/2005/8/layout/lProcess1"/>
    <dgm:cxn modelId="{969D91DA-595C-4553-B76C-D2575026F80E}" type="presParOf" srcId="{D490A92B-7723-4367-8632-6F8AB34497E9}" destId="{0CB7E844-123C-4FEB-9FE2-F3070142A6B5}" srcOrd="1" destOrd="0" presId="urn:microsoft.com/office/officeart/2005/8/layout/lProcess1"/>
    <dgm:cxn modelId="{7868147C-E9E3-496D-A74C-BE82E355BC4A}" type="presParOf" srcId="{D490A92B-7723-4367-8632-6F8AB34497E9}" destId="{3027A195-8600-4E39-87F4-6676551A844A}" srcOrd="2" destOrd="0" presId="urn:microsoft.com/office/officeart/2005/8/layout/lProcess1"/>
    <dgm:cxn modelId="{9BCF06DE-0216-4044-8267-1AAE7B565D3C}" type="presParOf" srcId="{D490A92B-7723-4367-8632-6F8AB34497E9}" destId="{2EA363C0-FD52-493B-BC42-352A632F2B50}" srcOrd="3" destOrd="0" presId="urn:microsoft.com/office/officeart/2005/8/layout/lProcess1"/>
    <dgm:cxn modelId="{A3D519DF-19B2-46CF-9C93-8A7AA8FA86C2}" type="presParOf" srcId="{D490A92B-7723-4367-8632-6F8AB34497E9}" destId="{FFFA486E-3B70-4CC5-B179-C7FBFC1E80C4}" srcOrd="4" destOrd="0" presId="urn:microsoft.com/office/officeart/2005/8/layout/lProcess1"/>
    <dgm:cxn modelId="{27875AEE-EB3F-43AF-A4DB-0BB785F8611D}" type="presParOf" srcId="{D490A92B-7723-4367-8632-6F8AB34497E9}" destId="{D97B0F43-CF03-40BF-B348-1FB8A6D2AEFD}" srcOrd="5" destOrd="0" presId="urn:microsoft.com/office/officeart/2005/8/layout/lProcess1"/>
    <dgm:cxn modelId="{7D465273-2395-4F79-BA53-C9484E115442}" type="presParOf" srcId="{D490A92B-7723-4367-8632-6F8AB34497E9}" destId="{05CA211A-A6A8-4186-A412-661D62689815}" srcOrd="6" destOrd="0" presId="urn:microsoft.com/office/officeart/2005/8/layout/lProcess1"/>
    <dgm:cxn modelId="{698D5E9D-4C25-4811-9EFA-04DE3546BD72}" type="presParOf" srcId="{D490A92B-7723-4367-8632-6F8AB34497E9}" destId="{1786B6D0-0650-4296-9819-C658BC2EDBEE}" srcOrd="7" destOrd="0" presId="urn:microsoft.com/office/officeart/2005/8/layout/lProcess1"/>
    <dgm:cxn modelId="{4DA17830-E5DD-40B3-8ED8-4E960632CC62}" type="presParOf" srcId="{D490A92B-7723-4367-8632-6F8AB34497E9}" destId="{89F9DF75-971A-4951-9A01-34886EF0267B}" srcOrd="8" destOrd="0" presId="urn:microsoft.com/office/officeart/2005/8/layout/lProcess1"/>
    <dgm:cxn modelId="{F577A25F-A0F0-45DF-ACB3-E459FE5D7CD1}" type="presParOf" srcId="{D490A92B-7723-4367-8632-6F8AB34497E9}" destId="{E9CC6455-FE4C-4D06-8236-86DAC5965796}" srcOrd="9" destOrd="0" presId="urn:microsoft.com/office/officeart/2005/8/layout/lProcess1"/>
    <dgm:cxn modelId="{3157DA73-BDEA-4FF0-B809-ADD7FD23DDE4}" type="presParOf" srcId="{D490A92B-7723-4367-8632-6F8AB34497E9}" destId="{5E15784D-2BC2-4EB9-9DE3-01C6D8E50700}" srcOrd="10" destOrd="0" presId="urn:microsoft.com/office/officeart/2005/8/layout/lProcess1"/>
  </dgm:cxnLst>
  <dgm:bg>
    <a:noFill/>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49AC84-D910-476D-AF70-7A9E3BBF7956}">
      <dsp:nvSpPr>
        <dsp:cNvPr id="0" name=""/>
        <dsp:cNvSpPr/>
      </dsp:nvSpPr>
      <dsp:spPr>
        <a:xfrm>
          <a:off x="1509622" y="0"/>
          <a:ext cx="1951533" cy="2874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Qualitative</a:t>
          </a:r>
        </a:p>
      </dsp:txBody>
      <dsp:txXfrm>
        <a:off x="1518040" y="8418"/>
        <a:ext cx="1934697" cy="270590"/>
      </dsp:txXfrm>
    </dsp:sp>
    <dsp:sp modelId="{2FF34FA5-C49A-4FED-AFF9-0AE3645C5151}">
      <dsp:nvSpPr>
        <dsp:cNvPr id="0" name=""/>
        <dsp:cNvSpPr/>
      </dsp:nvSpPr>
      <dsp:spPr>
        <a:xfrm rot="5059221">
          <a:off x="2474429" y="307397"/>
          <a:ext cx="62969" cy="85379"/>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8B7AC10-E877-436A-9ECA-DDD0C0D22293}">
      <dsp:nvSpPr>
        <dsp:cNvPr id="0" name=""/>
        <dsp:cNvSpPr/>
      </dsp:nvSpPr>
      <dsp:spPr>
        <a:xfrm>
          <a:off x="1273408" y="412747"/>
          <a:ext cx="2537618" cy="60473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b="1" kern="1200"/>
            <a:t>1) Identify key stakeholders</a:t>
          </a:r>
        </a:p>
        <a:p>
          <a:pPr marL="0" lvl="0" indent="0" algn="ctr" defTabSz="488950">
            <a:lnSpc>
              <a:spcPct val="90000"/>
            </a:lnSpc>
            <a:spcBef>
              <a:spcPct val="0"/>
            </a:spcBef>
            <a:spcAft>
              <a:spcPct val="35000"/>
            </a:spcAft>
            <a:buNone/>
          </a:pPr>
          <a:r>
            <a:rPr lang="en-US" sz="1100" kern="1200"/>
            <a:t>Contact stakeholders</a:t>
          </a:r>
        </a:p>
        <a:p>
          <a:pPr marL="0" lvl="0" indent="0" algn="ctr" defTabSz="488950">
            <a:lnSpc>
              <a:spcPct val="90000"/>
            </a:lnSpc>
            <a:spcBef>
              <a:spcPct val="0"/>
            </a:spcBef>
            <a:spcAft>
              <a:spcPct val="35000"/>
            </a:spcAft>
            <a:buNone/>
          </a:pPr>
          <a:r>
            <a:rPr lang="en-US" sz="1100" kern="1200"/>
            <a:t>Plan initial workshops</a:t>
          </a:r>
        </a:p>
      </dsp:txBody>
      <dsp:txXfrm>
        <a:off x="1291120" y="430459"/>
        <a:ext cx="2502194" cy="569312"/>
      </dsp:txXfrm>
    </dsp:sp>
    <dsp:sp modelId="{16CBC9BB-3E11-4B04-9415-7B30EB93347E}">
      <dsp:nvSpPr>
        <dsp:cNvPr id="0" name=""/>
        <dsp:cNvSpPr/>
      </dsp:nvSpPr>
      <dsp:spPr>
        <a:xfrm rot="5535982">
          <a:off x="2483679" y="1060593"/>
          <a:ext cx="86352" cy="85379"/>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B384D7F-AF09-4710-85BC-CE2462E7251E}">
      <dsp:nvSpPr>
        <dsp:cNvPr id="0" name=""/>
        <dsp:cNvSpPr/>
      </dsp:nvSpPr>
      <dsp:spPr>
        <a:xfrm>
          <a:off x="1243813" y="1189081"/>
          <a:ext cx="2526865" cy="819361"/>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b="1" kern="1200"/>
            <a:t>2) Stakeholder initial workshop</a:t>
          </a:r>
        </a:p>
        <a:p>
          <a:pPr marL="0" lvl="0" indent="0" algn="ctr" defTabSz="488950">
            <a:lnSpc>
              <a:spcPct val="90000"/>
            </a:lnSpc>
            <a:spcBef>
              <a:spcPct val="0"/>
            </a:spcBef>
            <a:spcAft>
              <a:spcPct val="35000"/>
            </a:spcAft>
            <a:buNone/>
          </a:pPr>
          <a:r>
            <a:rPr lang="en-US" sz="1100" kern="1200"/>
            <a:t>Identify key questions</a:t>
          </a:r>
        </a:p>
        <a:p>
          <a:pPr marL="0" lvl="0" indent="0" algn="ctr" defTabSz="488950">
            <a:lnSpc>
              <a:spcPct val="90000"/>
            </a:lnSpc>
            <a:spcBef>
              <a:spcPct val="0"/>
            </a:spcBef>
            <a:spcAft>
              <a:spcPct val="35000"/>
            </a:spcAft>
            <a:buNone/>
          </a:pPr>
          <a:r>
            <a:rPr lang="en-US" sz="1100" kern="1200"/>
            <a:t>Identify initial objectives</a:t>
          </a:r>
        </a:p>
        <a:p>
          <a:pPr marL="0" lvl="0" indent="0" algn="ctr" defTabSz="488950">
            <a:lnSpc>
              <a:spcPct val="90000"/>
            </a:lnSpc>
            <a:spcBef>
              <a:spcPct val="0"/>
            </a:spcBef>
            <a:spcAft>
              <a:spcPct val="35000"/>
            </a:spcAft>
            <a:buNone/>
          </a:pPr>
          <a:r>
            <a:rPr lang="en-US" sz="1100" kern="1200"/>
            <a:t>Identify system's components</a:t>
          </a:r>
        </a:p>
      </dsp:txBody>
      <dsp:txXfrm>
        <a:off x="1267811" y="1213079"/>
        <a:ext cx="2478869" cy="771365"/>
      </dsp:txXfrm>
    </dsp:sp>
    <dsp:sp modelId="{77F29311-EABA-44B2-BA76-B05850A50492}">
      <dsp:nvSpPr>
        <dsp:cNvPr id="0" name=""/>
        <dsp:cNvSpPr/>
      </dsp:nvSpPr>
      <dsp:spPr>
        <a:xfrm rot="5265072">
          <a:off x="2484334" y="2050713"/>
          <a:ext cx="84672" cy="85379"/>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1654087-8763-4353-97E2-96C5F50F12D0}">
      <dsp:nvSpPr>
        <dsp:cNvPr id="0" name=""/>
        <dsp:cNvSpPr/>
      </dsp:nvSpPr>
      <dsp:spPr>
        <a:xfrm>
          <a:off x="1277389" y="2178363"/>
          <a:ext cx="2529655" cy="621909"/>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b="1" kern="1200"/>
            <a:t>3) Conceptual Model</a:t>
          </a:r>
        </a:p>
        <a:p>
          <a:pPr marL="0" lvl="0" indent="0" algn="ctr" defTabSz="488950">
            <a:lnSpc>
              <a:spcPct val="90000"/>
            </a:lnSpc>
            <a:spcBef>
              <a:spcPct val="0"/>
            </a:spcBef>
            <a:spcAft>
              <a:spcPct val="35000"/>
            </a:spcAft>
            <a:buNone/>
          </a:pPr>
          <a:r>
            <a:rPr lang="en-US" sz="1100" kern="1200"/>
            <a:t>Couple cognitative maps </a:t>
          </a:r>
        </a:p>
        <a:p>
          <a:pPr marL="0" lvl="0" indent="0" algn="ctr" defTabSz="488950">
            <a:lnSpc>
              <a:spcPct val="90000"/>
            </a:lnSpc>
            <a:spcBef>
              <a:spcPct val="0"/>
            </a:spcBef>
            <a:spcAft>
              <a:spcPct val="35000"/>
            </a:spcAft>
            <a:buNone/>
          </a:pPr>
          <a:r>
            <a:rPr lang="en-US" sz="1100" kern="1200"/>
            <a:t>Produce representative models</a:t>
          </a:r>
        </a:p>
      </dsp:txBody>
      <dsp:txXfrm>
        <a:off x="1295604" y="2196578"/>
        <a:ext cx="2493225" cy="585479"/>
      </dsp:txXfrm>
    </dsp:sp>
    <dsp:sp modelId="{8FC09076-DDAC-4D8A-A762-68730649CA2A}">
      <dsp:nvSpPr>
        <dsp:cNvPr id="0" name=""/>
        <dsp:cNvSpPr/>
      </dsp:nvSpPr>
      <dsp:spPr>
        <a:xfrm rot="5400000">
          <a:off x="2499527" y="2842963"/>
          <a:ext cx="85379" cy="85379"/>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3C5734F-BCDB-4362-8968-D200339C0066}">
      <dsp:nvSpPr>
        <dsp:cNvPr id="0" name=""/>
        <dsp:cNvSpPr/>
      </dsp:nvSpPr>
      <dsp:spPr>
        <a:xfrm>
          <a:off x="1277389" y="2971032"/>
          <a:ext cx="2529655" cy="487883"/>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b="1" kern="1200"/>
            <a:t>4) Identify indicators and threats</a:t>
          </a:r>
        </a:p>
        <a:p>
          <a:pPr marL="0" lvl="0" indent="0" algn="ctr" defTabSz="488950">
            <a:lnSpc>
              <a:spcPct val="90000"/>
            </a:lnSpc>
            <a:spcBef>
              <a:spcPct val="0"/>
            </a:spcBef>
            <a:spcAft>
              <a:spcPct val="35000"/>
            </a:spcAft>
            <a:buNone/>
          </a:pPr>
          <a:r>
            <a:rPr lang="en-US" sz="1100" kern="1200"/>
            <a:t>Stakeholder perceptions </a:t>
          </a:r>
        </a:p>
      </dsp:txBody>
      <dsp:txXfrm>
        <a:off x="1291679" y="2985322"/>
        <a:ext cx="2501075" cy="459303"/>
      </dsp:txXfrm>
    </dsp:sp>
    <dsp:sp modelId="{3BA151E3-DFC5-4B0D-B7A1-E96A4FEFB2D4}">
      <dsp:nvSpPr>
        <dsp:cNvPr id="0" name=""/>
        <dsp:cNvSpPr/>
      </dsp:nvSpPr>
      <dsp:spPr>
        <a:xfrm>
          <a:off x="5344122" y="0"/>
          <a:ext cx="1951533" cy="2915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Quantitative</a:t>
          </a:r>
        </a:p>
      </dsp:txBody>
      <dsp:txXfrm>
        <a:off x="5352661" y="8539"/>
        <a:ext cx="1934455" cy="274466"/>
      </dsp:txXfrm>
    </dsp:sp>
    <dsp:sp modelId="{0CB7E844-123C-4FEB-9FE2-F3070142A6B5}">
      <dsp:nvSpPr>
        <dsp:cNvPr id="0" name=""/>
        <dsp:cNvSpPr/>
      </dsp:nvSpPr>
      <dsp:spPr>
        <a:xfrm rot="5691418">
          <a:off x="6268438" y="315428"/>
          <a:ext cx="66814" cy="85379"/>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027A195-8600-4E39-87F4-6676551A844A}">
      <dsp:nvSpPr>
        <dsp:cNvPr id="0" name=""/>
        <dsp:cNvSpPr/>
      </dsp:nvSpPr>
      <dsp:spPr>
        <a:xfrm>
          <a:off x="5273994" y="424693"/>
          <a:ext cx="1957876" cy="1018105"/>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b="1" kern="1200"/>
            <a:t>1) Data compliation</a:t>
          </a:r>
        </a:p>
        <a:p>
          <a:pPr marL="0" lvl="0" indent="0" algn="ctr" defTabSz="488950">
            <a:lnSpc>
              <a:spcPct val="90000"/>
            </a:lnSpc>
            <a:spcBef>
              <a:spcPct val="0"/>
            </a:spcBef>
            <a:spcAft>
              <a:spcPct val="35000"/>
            </a:spcAft>
            <a:buNone/>
          </a:pPr>
          <a:r>
            <a:rPr lang="en-US" sz="1100" kern="1200"/>
            <a:t>Landings and TIP</a:t>
          </a:r>
        </a:p>
        <a:p>
          <a:pPr marL="0" lvl="0" indent="0" algn="ctr" defTabSz="488950">
            <a:lnSpc>
              <a:spcPct val="90000"/>
            </a:lnSpc>
            <a:spcBef>
              <a:spcPct val="0"/>
            </a:spcBef>
            <a:spcAft>
              <a:spcPct val="35000"/>
            </a:spcAft>
            <a:buNone/>
          </a:pPr>
          <a:r>
            <a:rPr lang="en-US" sz="1100" kern="1200"/>
            <a:t>Environmental</a:t>
          </a:r>
        </a:p>
        <a:p>
          <a:pPr marL="0" lvl="0" indent="0" algn="ctr" defTabSz="488950">
            <a:lnSpc>
              <a:spcPct val="90000"/>
            </a:lnSpc>
            <a:spcBef>
              <a:spcPct val="0"/>
            </a:spcBef>
            <a:spcAft>
              <a:spcPct val="35000"/>
            </a:spcAft>
            <a:buNone/>
          </a:pPr>
          <a:r>
            <a:rPr lang="en-US" sz="1100" kern="1200"/>
            <a:t>Anthropogenic</a:t>
          </a:r>
        </a:p>
        <a:p>
          <a:pPr marL="0" lvl="0" indent="0" algn="ctr" defTabSz="488950">
            <a:lnSpc>
              <a:spcPct val="90000"/>
            </a:lnSpc>
            <a:spcBef>
              <a:spcPct val="0"/>
            </a:spcBef>
            <a:spcAft>
              <a:spcPct val="35000"/>
            </a:spcAft>
            <a:buNone/>
          </a:pPr>
          <a:r>
            <a:rPr lang="en-US" sz="1100" kern="1200"/>
            <a:t>Socio-Economic</a:t>
          </a:r>
        </a:p>
      </dsp:txBody>
      <dsp:txXfrm>
        <a:off x="5303813" y="454512"/>
        <a:ext cx="1898238" cy="958467"/>
      </dsp:txXfrm>
    </dsp:sp>
    <dsp:sp modelId="{2EA363C0-FD52-493B-BC42-352A632F2B50}">
      <dsp:nvSpPr>
        <dsp:cNvPr id="0" name=""/>
        <dsp:cNvSpPr/>
      </dsp:nvSpPr>
      <dsp:spPr>
        <a:xfrm rot="5400000">
          <a:off x="6210242" y="1485488"/>
          <a:ext cx="85379" cy="85379"/>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FFA486E-3B70-4CC5-B179-C7FBFC1E80C4}">
      <dsp:nvSpPr>
        <dsp:cNvPr id="0" name=""/>
        <dsp:cNvSpPr/>
      </dsp:nvSpPr>
      <dsp:spPr>
        <a:xfrm>
          <a:off x="5289235" y="1613557"/>
          <a:ext cx="1927393" cy="645518"/>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b="1" kern="1200"/>
            <a:t>2) Temporal and Spatial Trends</a:t>
          </a:r>
        </a:p>
      </dsp:txBody>
      <dsp:txXfrm>
        <a:off x="5308142" y="1632464"/>
        <a:ext cx="1889579" cy="607704"/>
      </dsp:txXfrm>
    </dsp:sp>
    <dsp:sp modelId="{D97B0F43-CF03-40BF-B348-1FB8A6D2AEFD}">
      <dsp:nvSpPr>
        <dsp:cNvPr id="0" name=""/>
        <dsp:cNvSpPr/>
      </dsp:nvSpPr>
      <dsp:spPr>
        <a:xfrm rot="5400000">
          <a:off x="6210242" y="2301765"/>
          <a:ext cx="85379" cy="85379"/>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5CA211A-A6A8-4186-A412-661D62689815}">
      <dsp:nvSpPr>
        <dsp:cNvPr id="0" name=""/>
        <dsp:cNvSpPr/>
      </dsp:nvSpPr>
      <dsp:spPr>
        <a:xfrm>
          <a:off x="5289235" y="2429835"/>
          <a:ext cx="1927393" cy="374840"/>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b="1" kern="1200"/>
            <a:t>3) Quantitative model</a:t>
          </a:r>
        </a:p>
      </dsp:txBody>
      <dsp:txXfrm>
        <a:off x="5300214" y="2440814"/>
        <a:ext cx="1905435" cy="352882"/>
      </dsp:txXfrm>
    </dsp:sp>
    <dsp:sp modelId="{1786B6D0-0650-4296-9819-C658BC2EDBEE}">
      <dsp:nvSpPr>
        <dsp:cNvPr id="0" name=""/>
        <dsp:cNvSpPr/>
      </dsp:nvSpPr>
      <dsp:spPr>
        <a:xfrm rot="5400000">
          <a:off x="6210242" y="2847365"/>
          <a:ext cx="85379" cy="85379"/>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9F9DF75-971A-4951-9A01-34886EF0267B}">
      <dsp:nvSpPr>
        <dsp:cNvPr id="0" name=""/>
        <dsp:cNvSpPr/>
      </dsp:nvSpPr>
      <dsp:spPr>
        <a:xfrm>
          <a:off x="5289235" y="2975435"/>
          <a:ext cx="1927393" cy="487883"/>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b="1" kern="1200"/>
            <a:t>4) Quantify indicators and threats</a:t>
          </a:r>
        </a:p>
      </dsp:txBody>
      <dsp:txXfrm>
        <a:off x="5303525" y="2989725"/>
        <a:ext cx="1898813" cy="459303"/>
      </dsp:txXfrm>
    </dsp:sp>
    <dsp:sp modelId="{E9CC6455-FE4C-4D06-8236-86DAC5965796}">
      <dsp:nvSpPr>
        <dsp:cNvPr id="0" name=""/>
        <dsp:cNvSpPr/>
      </dsp:nvSpPr>
      <dsp:spPr>
        <a:xfrm rot="21600000">
          <a:off x="5851375" y="3625399"/>
          <a:ext cx="379186" cy="346061"/>
        </a:xfrm>
        <a:prstGeom prst="leftUpArrow">
          <a:avLst/>
        </a:prstGeom>
        <a:solidFill>
          <a:schemeClr val="accent1">
            <a:lumMod val="60000"/>
            <a:lumOff val="40000"/>
          </a:schemeClr>
        </a:solidFill>
        <a:ln>
          <a:noFill/>
        </a:ln>
        <a:effectLst/>
      </dsp:spPr>
      <dsp:style>
        <a:lnRef idx="0">
          <a:scrgbClr r="0" g="0" b="0"/>
        </a:lnRef>
        <a:fillRef idx="1">
          <a:scrgbClr r="0" g="0" b="0"/>
        </a:fillRef>
        <a:effectRef idx="0">
          <a:scrgbClr r="0" g="0" b="0"/>
        </a:effectRef>
        <a:fontRef idx="minor">
          <a:schemeClr val="lt1"/>
        </a:fontRef>
      </dsp:style>
    </dsp:sp>
    <dsp:sp modelId="{5E15784D-2BC2-4EB9-9DE3-01C6D8E50700}">
      <dsp:nvSpPr>
        <dsp:cNvPr id="0" name=""/>
        <dsp:cNvSpPr/>
      </dsp:nvSpPr>
      <dsp:spPr>
        <a:xfrm>
          <a:off x="3624411" y="3589707"/>
          <a:ext cx="1951533" cy="815980"/>
        </a:xfrm>
        <a:prstGeom prst="roundRect">
          <a:avLst>
            <a:gd name="adj" fmla="val 10000"/>
          </a:avLst>
        </a:prstGeom>
        <a:solidFill>
          <a:schemeClr val="accent1">
            <a:alpha val="9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b="1" kern="1200">
              <a:solidFill>
                <a:schemeClr val="bg1"/>
              </a:solidFill>
            </a:rPr>
            <a:t>Gap Analysis of Conceptual and Quantitative Models</a:t>
          </a:r>
        </a:p>
        <a:p>
          <a:pPr marL="0" lvl="0" indent="0" algn="ctr" defTabSz="533400">
            <a:lnSpc>
              <a:spcPct val="90000"/>
            </a:lnSpc>
            <a:spcBef>
              <a:spcPct val="0"/>
            </a:spcBef>
            <a:spcAft>
              <a:spcPct val="35000"/>
            </a:spcAft>
            <a:buNone/>
          </a:pPr>
          <a:r>
            <a:rPr lang="en-US" sz="1200" b="1" kern="1200">
              <a:solidFill>
                <a:schemeClr val="bg1"/>
              </a:solidFill>
            </a:rPr>
            <a:t>Re-evaluation of initial objectives and goals</a:t>
          </a:r>
        </a:p>
      </dsp:txBody>
      <dsp:txXfrm>
        <a:off x="3648310" y="3613606"/>
        <a:ext cx="1903735" cy="768182"/>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29A67-0F52-4023-8A0D-60CBAEED3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13150</Words>
  <Characters>72326</Characters>
  <Application>Microsoft Office Word</Application>
  <DocSecurity>0</DocSecurity>
  <Lines>602</Lines>
  <Paragraphs>170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JJ Cruz Motta</dc:creator>
  <cp:lastModifiedBy>Dinorah Castro de Guerra</cp:lastModifiedBy>
  <cp:revision>2</cp:revision>
  <dcterms:created xsi:type="dcterms:W3CDTF">2019-11-22T17:02:00Z</dcterms:created>
  <dcterms:modified xsi:type="dcterms:W3CDTF">2019-11-22T17:02:00Z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http://www.zotero.org/styles/marine-ecology-progress-series</vt:lpwstr>
  </property>
  <property fmtid="{D5CDD505-2E9C-101B-9397-08002B2CF9AE}" pid="15" name="Mendeley Recent Style Name 6_1">
    <vt:lpwstr>Marine Ecology Progress Series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bdac38f8-60a9-31a9-a1e4-50fe0afb295f</vt:lpwstr>
  </property>
  <property fmtid="{D5CDD505-2E9C-101B-9397-08002B2CF9AE}" pid="24" name="Mendeley Citation Style_1">
    <vt:lpwstr>http://www.zotero.org/styles/marine-ecology-progress-series</vt:lpwstr>
  </property>
</Properties>
</file>